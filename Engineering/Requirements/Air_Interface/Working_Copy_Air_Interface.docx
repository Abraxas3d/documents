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DBCD1" w14:textId="77777777" w:rsidR="00093676"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093676">
        <w:rPr>
          <w:noProof/>
        </w:rPr>
        <w:t>Part 1 – General Information</w:t>
      </w:r>
      <w:r w:rsidR="00093676">
        <w:rPr>
          <w:noProof/>
        </w:rPr>
        <w:tab/>
      </w:r>
      <w:r w:rsidR="00093676">
        <w:rPr>
          <w:noProof/>
        </w:rPr>
        <w:fldChar w:fldCharType="begin"/>
      </w:r>
      <w:r w:rsidR="00093676">
        <w:rPr>
          <w:noProof/>
        </w:rPr>
        <w:instrText xml:space="preserve"> PAGEREF _Toc321576683 \h </w:instrText>
      </w:r>
      <w:r w:rsidR="00093676">
        <w:rPr>
          <w:noProof/>
        </w:rPr>
      </w:r>
      <w:r w:rsidR="00093676">
        <w:rPr>
          <w:noProof/>
        </w:rPr>
        <w:fldChar w:fldCharType="separate"/>
      </w:r>
      <w:r w:rsidR="00093676">
        <w:rPr>
          <w:noProof/>
        </w:rPr>
        <w:t>1</w:t>
      </w:r>
      <w:r w:rsidR="00093676">
        <w:rPr>
          <w:noProof/>
        </w:rPr>
        <w:fldChar w:fldCharType="end"/>
      </w:r>
    </w:p>
    <w:p w14:paraId="0751A03B" w14:textId="77777777" w:rsidR="00093676" w:rsidRDefault="00093676">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_Toc321576684 \h </w:instrText>
      </w:r>
      <w:r>
        <w:rPr>
          <w:noProof/>
        </w:rPr>
      </w:r>
      <w:r>
        <w:rPr>
          <w:noProof/>
        </w:rPr>
        <w:fldChar w:fldCharType="separate"/>
      </w:r>
      <w:r>
        <w:rPr>
          <w:noProof/>
        </w:rPr>
        <w:t>2</w:t>
      </w:r>
      <w:r>
        <w:rPr>
          <w:noProof/>
        </w:rPr>
        <w:fldChar w:fldCharType="end"/>
      </w:r>
    </w:p>
    <w:p w14:paraId="617CA61D" w14:textId="77777777" w:rsidR="00093676" w:rsidRDefault="00093676">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_Toc321576685 \h </w:instrText>
      </w:r>
      <w:r>
        <w:rPr>
          <w:noProof/>
        </w:rPr>
      </w:r>
      <w:r>
        <w:rPr>
          <w:noProof/>
        </w:rPr>
        <w:fldChar w:fldCharType="separate"/>
      </w:r>
      <w:r>
        <w:rPr>
          <w:noProof/>
        </w:rPr>
        <w:t>2</w:t>
      </w:r>
      <w:r>
        <w:rPr>
          <w:noProof/>
        </w:rPr>
        <w:fldChar w:fldCharType="end"/>
      </w:r>
    </w:p>
    <w:p w14:paraId="05FD8699" w14:textId="77777777" w:rsidR="00093676" w:rsidRDefault="00093676">
      <w:pPr>
        <w:pStyle w:val="TOC3"/>
        <w:tabs>
          <w:tab w:val="right" w:pos="8630"/>
        </w:tabs>
        <w:rPr>
          <w:noProof/>
          <w:sz w:val="24"/>
          <w:szCs w:val="24"/>
        </w:rPr>
      </w:pPr>
      <w:r>
        <w:rPr>
          <w:noProof/>
        </w:rPr>
        <w:t>Preface</w:t>
      </w:r>
      <w:r>
        <w:rPr>
          <w:noProof/>
        </w:rPr>
        <w:tab/>
      </w:r>
      <w:r>
        <w:rPr>
          <w:noProof/>
        </w:rPr>
        <w:fldChar w:fldCharType="begin"/>
      </w:r>
      <w:r>
        <w:rPr>
          <w:noProof/>
        </w:rPr>
        <w:instrText xml:space="preserve"> PAGEREF _Toc321576686 \h </w:instrText>
      </w:r>
      <w:r>
        <w:rPr>
          <w:noProof/>
        </w:rPr>
      </w:r>
      <w:r>
        <w:rPr>
          <w:noProof/>
        </w:rPr>
        <w:fldChar w:fldCharType="separate"/>
      </w:r>
      <w:r>
        <w:rPr>
          <w:noProof/>
        </w:rPr>
        <w:t>3</w:t>
      </w:r>
      <w:r>
        <w:rPr>
          <w:noProof/>
        </w:rPr>
        <w:fldChar w:fldCharType="end"/>
      </w:r>
    </w:p>
    <w:p w14:paraId="6A2149CF" w14:textId="77777777" w:rsidR="00093676" w:rsidRDefault="00093676">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_Toc321576687 \h </w:instrText>
      </w:r>
      <w:r>
        <w:rPr>
          <w:noProof/>
        </w:rPr>
      </w:r>
      <w:r>
        <w:rPr>
          <w:noProof/>
        </w:rPr>
        <w:fldChar w:fldCharType="separate"/>
      </w:r>
      <w:r>
        <w:rPr>
          <w:noProof/>
        </w:rPr>
        <w:t>4</w:t>
      </w:r>
      <w:r>
        <w:rPr>
          <w:noProof/>
        </w:rPr>
        <w:fldChar w:fldCharType="end"/>
      </w:r>
    </w:p>
    <w:p w14:paraId="1A198D2D" w14:textId="77777777" w:rsidR="00093676" w:rsidRDefault="00093676">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_Toc321576688 \h </w:instrText>
      </w:r>
      <w:r>
        <w:rPr>
          <w:noProof/>
        </w:rPr>
      </w:r>
      <w:r>
        <w:rPr>
          <w:noProof/>
        </w:rPr>
        <w:fldChar w:fldCharType="separate"/>
      </w:r>
      <w:r>
        <w:rPr>
          <w:noProof/>
        </w:rPr>
        <w:t>5</w:t>
      </w:r>
      <w:r>
        <w:rPr>
          <w:noProof/>
        </w:rPr>
        <w:fldChar w:fldCharType="end"/>
      </w:r>
    </w:p>
    <w:p w14:paraId="6149BE4E" w14:textId="77777777" w:rsidR="00093676" w:rsidRDefault="00093676">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_Toc321576689 \h </w:instrText>
      </w:r>
      <w:r>
        <w:rPr>
          <w:noProof/>
        </w:rPr>
      </w:r>
      <w:r>
        <w:rPr>
          <w:noProof/>
        </w:rPr>
        <w:fldChar w:fldCharType="separate"/>
      </w:r>
      <w:r>
        <w:rPr>
          <w:noProof/>
        </w:rPr>
        <w:t>5</w:t>
      </w:r>
      <w:r>
        <w:rPr>
          <w:noProof/>
        </w:rPr>
        <w:fldChar w:fldCharType="end"/>
      </w:r>
    </w:p>
    <w:p w14:paraId="651690B3" w14:textId="77777777" w:rsidR="00093676" w:rsidRDefault="00093676">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_Toc321576690 \h </w:instrText>
      </w:r>
      <w:r>
        <w:rPr>
          <w:noProof/>
        </w:rPr>
      </w:r>
      <w:r>
        <w:rPr>
          <w:noProof/>
        </w:rPr>
        <w:fldChar w:fldCharType="separate"/>
      </w:r>
      <w:r>
        <w:rPr>
          <w:noProof/>
        </w:rPr>
        <w:t>5</w:t>
      </w:r>
      <w:r>
        <w:rPr>
          <w:noProof/>
        </w:rPr>
        <w:fldChar w:fldCharType="end"/>
      </w:r>
    </w:p>
    <w:p w14:paraId="2DB9FF1E" w14:textId="77777777" w:rsidR="00093676" w:rsidRDefault="00093676">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_Toc321576691 \h </w:instrText>
      </w:r>
      <w:r>
        <w:rPr>
          <w:noProof/>
        </w:rPr>
      </w:r>
      <w:r>
        <w:rPr>
          <w:noProof/>
        </w:rPr>
        <w:fldChar w:fldCharType="separate"/>
      </w:r>
      <w:r>
        <w:rPr>
          <w:noProof/>
        </w:rPr>
        <w:t>5</w:t>
      </w:r>
      <w:r>
        <w:rPr>
          <w:noProof/>
        </w:rPr>
        <w:fldChar w:fldCharType="end"/>
      </w:r>
    </w:p>
    <w:p w14:paraId="537CDE71" w14:textId="77777777" w:rsidR="00093676" w:rsidRDefault="00093676">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_Toc321576692 \h </w:instrText>
      </w:r>
      <w:r>
        <w:rPr>
          <w:noProof/>
        </w:rPr>
      </w:r>
      <w:r>
        <w:rPr>
          <w:noProof/>
        </w:rPr>
        <w:fldChar w:fldCharType="separate"/>
      </w:r>
      <w:r>
        <w:rPr>
          <w:noProof/>
        </w:rPr>
        <w:t>5</w:t>
      </w:r>
      <w:r>
        <w:rPr>
          <w:noProof/>
        </w:rPr>
        <w:fldChar w:fldCharType="end"/>
      </w:r>
    </w:p>
    <w:p w14:paraId="786E65E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_Toc321576693 \h </w:instrText>
      </w:r>
      <w:r>
        <w:rPr>
          <w:noProof/>
        </w:rPr>
      </w:r>
      <w:r>
        <w:rPr>
          <w:noProof/>
        </w:rPr>
        <w:fldChar w:fldCharType="separate"/>
      </w:r>
      <w:r>
        <w:rPr>
          <w:noProof/>
        </w:rPr>
        <w:t>5</w:t>
      </w:r>
      <w:r>
        <w:rPr>
          <w:noProof/>
        </w:rPr>
        <w:fldChar w:fldCharType="end"/>
      </w:r>
    </w:p>
    <w:p w14:paraId="3E480205" w14:textId="77777777" w:rsidR="00093676" w:rsidRDefault="00093676">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_Toc321576694 \h </w:instrText>
      </w:r>
      <w:r>
        <w:rPr>
          <w:noProof/>
        </w:rPr>
      </w:r>
      <w:r>
        <w:rPr>
          <w:noProof/>
        </w:rPr>
        <w:fldChar w:fldCharType="separate"/>
      </w:r>
      <w:r>
        <w:rPr>
          <w:noProof/>
        </w:rPr>
        <w:t>5</w:t>
      </w:r>
      <w:r>
        <w:rPr>
          <w:noProof/>
        </w:rPr>
        <w:fldChar w:fldCharType="end"/>
      </w:r>
    </w:p>
    <w:p w14:paraId="6B824F28"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_Toc321576695 \h </w:instrText>
      </w:r>
      <w:r>
        <w:rPr>
          <w:noProof/>
        </w:rPr>
      </w:r>
      <w:r>
        <w:rPr>
          <w:noProof/>
        </w:rPr>
        <w:fldChar w:fldCharType="separate"/>
      </w:r>
      <w:r>
        <w:rPr>
          <w:noProof/>
        </w:rPr>
        <w:t>6</w:t>
      </w:r>
      <w:r>
        <w:rPr>
          <w:noProof/>
        </w:rPr>
        <w:fldChar w:fldCharType="end"/>
      </w:r>
    </w:p>
    <w:p w14:paraId="0123AD78"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_Toc321576696 \h </w:instrText>
      </w:r>
      <w:r>
        <w:rPr>
          <w:noProof/>
        </w:rPr>
      </w:r>
      <w:r>
        <w:rPr>
          <w:noProof/>
        </w:rPr>
        <w:fldChar w:fldCharType="separate"/>
      </w:r>
      <w:r>
        <w:rPr>
          <w:noProof/>
        </w:rPr>
        <w:t>6</w:t>
      </w:r>
      <w:r>
        <w:rPr>
          <w:noProof/>
        </w:rPr>
        <w:fldChar w:fldCharType="end"/>
      </w:r>
    </w:p>
    <w:p w14:paraId="50C2727D" w14:textId="77777777" w:rsidR="00093676" w:rsidRDefault="00093676">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_Toc321576697 \h </w:instrText>
      </w:r>
      <w:r>
        <w:rPr>
          <w:noProof/>
        </w:rPr>
      </w:r>
      <w:r>
        <w:rPr>
          <w:noProof/>
        </w:rPr>
        <w:fldChar w:fldCharType="separate"/>
      </w:r>
      <w:r>
        <w:rPr>
          <w:noProof/>
        </w:rPr>
        <w:t>11</w:t>
      </w:r>
      <w:r>
        <w:rPr>
          <w:noProof/>
        </w:rPr>
        <w:fldChar w:fldCharType="end"/>
      </w:r>
    </w:p>
    <w:p w14:paraId="4EAF1175" w14:textId="77777777" w:rsidR="00093676" w:rsidRDefault="00093676">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_Toc321576698 \h </w:instrText>
      </w:r>
      <w:r>
        <w:rPr>
          <w:noProof/>
        </w:rPr>
      </w:r>
      <w:r>
        <w:rPr>
          <w:noProof/>
        </w:rPr>
        <w:fldChar w:fldCharType="separate"/>
      </w:r>
      <w:r>
        <w:rPr>
          <w:noProof/>
        </w:rPr>
        <w:t>11</w:t>
      </w:r>
      <w:r>
        <w:rPr>
          <w:noProof/>
        </w:rPr>
        <w:fldChar w:fldCharType="end"/>
      </w:r>
    </w:p>
    <w:p w14:paraId="2D3D97F6" w14:textId="77777777" w:rsidR="00093676" w:rsidRDefault="00093676">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_Toc321576699 \h </w:instrText>
      </w:r>
      <w:r>
        <w:rPr>
          <w:noProof/>
        </w:rPr>
      </w:r>
      <w:r>
        <w:rPr>
          <w:noProof/>
        </w:rPr>
        <w:fldChar w:fldCharType="separate"/>
      </w:r>
      <w:r>
        <w:rPr>
          <w:noProof/>
        </w:rPr>
        <w:t>11</w:t>
      </w:r>
      <w:r>
        <w:rPr>
          <w:noProof/>
        </w:rPr>
        <w:fldChar w:fldCharType="end"/>
      </w:r>
    </w:p>
    <w:p w14:paraId="2EFB85C5" w14:textId="77777777" w:rsidR="00093676" w:rsidRDefault="00093676">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_Toc321576700 \h </w:instrText>
      </w:r>
      <w:r>
        <w:rPr>
          <w:noProof/>
        </w:rPr>
      </w:r>
      <w:r>
        <w:rPr>
          <w:noProof/>
        </w:rPr>
        <w:fldChar w:fldCharType="separate"/>
      </w:r>
      <w:r>
        <w:rPr>
          <w:noProof/>
        </w:rPr>
        <w:t>12</w:t>
      </w:r>
      <w:r>
        <w:rPr>
          <w:noProof/>
        </w:rPr>
        <w:fldChar w:fldCharType="end"/>
      </w:r>
    </w:p>
    <w:p w14:paraId="0247A266" w14:textId="77777777" w:rsidR="00093676" w:rsidRDefault="00093676">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_Toc321576701 \h </w:instrText>
      </w:r>
      <w:r>
        <w:rPr>
          <w:noProof/>
        </w:rPr>
      </w:r>
      <w:r>
        <w:rPr>
          <w:noProof/>
        </w:rPr>
        <w:fldChar w:fldCharType="separate"/>
      </w:r>
      <w:r>
        <w:rPr>
          <w:noProof/>
        </w:rPr>
        <w:t>12</w:t>
      </w:r>
      <w:r>
        <w:rPr>
          <w:noProof/>
        </w:rPr>
        <w:fldChar w:fldCharType="end"/>
      </w:r>
    </w:p>
    <w:p w14:paraId="112DCFA4" w14:textId="77777777" w:rsidR="00093676" w:rsidRDefault="00093676">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_Toc321576702 \h </w:instrText>
      </w:r>
      <w:r>
        <w:rPr>
          <w:noProof/>
        </w:rPr>
      </w:r>
      <w:r>
        <w:rPr>
          <w:noProof/>
        </w:rPr>
        <w:fldChar w:fldCharType="separate"/>
      </w:r>
      <w:r>
        <w:rPr>
          <w:noProof/>
        </w:rPr>
        <w:t>12</w:t>
      </w:r>
      <w:r>
        <w:rPr>
          <w:noProof/>
        </w:rPr>
        <w:fldChar w:fldCharType="end"/>
      </w:r>
    </w:p>
    <w:p w14:paraId="25837CFB" w14:textId="77777777" w:rsidR="00093676" w:rsidRDefault="00093676">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_Toc321576703 \h </w:instrText>
      </w:r>
      <w:r>
        <w:rPr>
          <w:noProof/>
        </w:rPr>
      </w:r>
      <w:r>
        <w:rPr>
          <w:noProof/>
        </w:rPr>
        <w:fldChar w:fldCharType="separate"/>
      </w:r>
      <w:r>
        <w:rPr>
          <w:noProof/>
        </w:rPr>
        <w:t>12</w:t>
      </w:r>
      <w:r>
        <w:rPr>
          <w:noProof/>
        </w:rPr>
        <w:fldChar w:fldCharType="end"/>
      </w:r>
    </w:p>
    <w:p w14:paraId="405E6EB8" w14:textId="77777777" w:rsidR="00093676" w:rsidRDefault="00093676">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_Toc321576704 \h </w:instrText>
      </w:r>
      <w:r>
        <w:rPr>
          <w:noProof/>
        </w:rPr>
      </w:r>
      <w:r>
        <w:rPr>
          <w:noProof/>
        </w:rPr>
        <w:fldChar w:fldCharType="separate"/>
      </w:r>
      <w:r>
        <w:rPr>
          <w:noProof/>
        </w:rPr>
        <w:t>12</w:t>
      </w:r>
      <w:r>
        <w:rPr>
          <w:noProof/>
        </w:rPr>
        <w:fldChar w:fldCharType="end"/>
      </w:r>
    </w:p>
    <w:p w14:paraId="01CA51E7" w14:textId="77777777" w:rsidR="00093676" w:rsidRDefault="00093676">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_Toc321576705 \h </w:instrText>
      </w:r>
      <w:r>
        <w:rPr>
          <w:noProof/>
        </w:rPr>
      </w:r>
      <w:r>
        <w:rPr>
          <w:noProof/>
        </w:rPr>
        <w:fldChar w:fldCharType="separate"/>
      </w:r>
      <w:r>
        <w:rPr>
          <w:noProof/>
        </w:rPr>
        <w:t>13</w:t>
      </w:r>
      <w:r>
        <w:rPr>
          <w:noProof/>
        </w:rPr>
        <w:fldChar w:fldCharType="end"/>
      </w:r>
    </w:p>
    <w:p w14:paraId="49B4C237" w14:textId="77777777" w:rsidR="00093676" w:rsidRDefault="00093676">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_Toc321576706 \h </w:instrText>
      </w:r>
      <w:r>
        <w:rPr>
          <w:noProof/>
        </w:rPr>
      </w:r>
      <w:r>
        <w:rPr>
          <w:noProof/>
        </w:rPr>
        <w:fldChar w:fldCharType="separate"/>
      </w:r>
      <w:r>
        <w:rPr>
          <w:noProof/>
        </w:rPr>
        <w:t>13</w:t>
      </w:r>
      <w:r>
        <w:rPr>
          <w:noProof/>
        </w:rPr>
        <w:fldChar w:fldCharType="end"/>
      </w:r>
    </w:p>
    <w:p w14:paraId="368B93C5" w14:textId="77777777" w:rsidR="00093676" w:rsidRDefault="00093676">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_Toc321576707 \h </w:instrText>
      </w:r>
      <w:r>
        <w:rPr>
          <w:noProof/>
        </w:rPr>
      </w:r>
      <w:r>
        <w:rPr>
          <w:noProof/>
        </w:rPr>
        <w:fldChar w:fldCharType="separate"/>
      </w:r>
      <w:r>
        <w:rPr>
          <w:noProof/>
        </w:rPr>
        <w:t>13</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1576683"/>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1576684"/>
      <w:r>
        <w:lastRenderedPageBreak/>
        <w:t xml:space="preserve">Chapter 1 </w:t>
      </w:r>
      <w:r w:rsidR="00367D2B">
        <w:t xml:space="preserve">Necessary </w:t>
      </w:r>
      <w:r w:rsidR="00610FC9">
        <w:t>Overhead</w:t>
      </w:r>
      <w:bookmarkEnd w:id="1"/>
      <w:r>
        <w:t xml:space="preserve"> </w:t>
      </w:r>
    </w:p>
    <w:p w14:paraId="227535C7" w14:textId="63DB207F" w:rsidR="00583544" w:rsidRDefault="00AC5742" w:rsidP="00AC5742">
      <w:proofErr w:type="gramStart"/>
      <w:r>
        <w:t>numeric</w:t>
      </w:r>
      <w:proofErr w:type="gramEnd"/>
      <w:r>
        <w:t xml:space="preserve">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w:t>
      </w:r>
      <w:proofErr w:type="gramStart"/>
      <w:r w:rsidR="003C6205">
        <w:t>Motivation, why, where, how, when, and how long the system will be active.</w:t>
      </w:r>
      <w:proofErr w:type="gramEnd"/>
      <w:r w:rsidR="003C6205">
        <w:t xml:space="preserve"> What you will be able to do with your equipment after the satellite </w:t>
      </w:r>
      <w:r w:rsidR="001F5289">
        <w:t>mission completes or changes</w:t>
      </w:r>
      <w:r w:rsidR="003C6205">
        <w:t xml:space="preserve">! This is very important! </w:t>
      </w:r>
      <w:proofErr w:type="gramStart"/>
      <w:r w:rsidR="003C6205">
        <w:t>Reuse of equipment on other space systems, reuse of equipment in terrestrial applications.</w:t>
      </w:r>
      <w:proofErr w:type="gramEnd"/>
      <w:r w:rsidR="003C6205">
        <w:t xml:space="preserve"> </w:t>
      </w:r>
    </w:p>
    <w:p w14:paraId="71F3A851" w14:textId="051A705F" w:rsidR="00DF58F4" w:rsidRDefault="003958A0" w:rsidP="003958A0">
      <w:pPr>
        <w:pStyle w:val="Heading3"/>
      </w:pPr>
      <w:bookmarkStart w:id="2" w:name="_Toc321576685"/>
      <w:r>
        <w:t>Origin of this Document</w:t>
      </w:r>
      <w:bookmarkEnd w:id="2"/>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C579DE9" w:rsidR="000817AD" w:rsidRDefault="00AF3158" w:rsidP="00AC5742">
      <w: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in;height:624.95pt" o:ole="">
            <v:imagedata r:id="rId6" o:title=""/>
          </v:shape>
          <o:OLEObject Type="Link" ProgID="Word.Document.12" ShapeID="_x0000_i1027" DrawAspect="Content" r:id="rId7" UpdateMode="Always">
            <o:LinkType>Picture</o:LinkType>
            <o:LockedField>false</o:LockedField>
            <o:FieldCodes>\f 0</o:FieldCodes>
          </o:OLEObject>
        </w:object>
      </w:r>
    </w:p>
    <w:p w14:paraId="62D7DA9F" w14:textId="2A468312" w:rsidR="000817AD" w:rsidRDefault="005B642D" w:rsidP="00BB126D">
      <w:pPr>
        <w:pStyle w:val="Heading3"/>
      </w:pPr>
      <w:bookmarkStart w:id="3" w:name="_Toc321576686"/>
      <w:r>
        <w:t>Preface</w:t>
      </w:r>
      <w:bookmarkEnd w:id="3"/>
    </w:p>
    <w:p w14:paraId="282BEFAF" w14:textId="3B868564" w:rsidR="00292A78" w:rsidRPr="00DF58F4" w:rsidRDefault="00C406FF" w:rsidP="00657AD9">
      <w:r>
        <w:t xml:space="preserve">Phase 4 Ground is the name of an engineering effort sponsored by AMSAT. The focus of this effort is to </w:t>
      </w:r>
      <w:r w:rsidR="00DF58F4" w:rsidRPr="00DF58F4">
        <w:t>produce an ensemble of open source solutions for the radio problem</w:t>
      </w:r>
      <w:r w:rsidR="00343000">
        <w:t>s</w:t>
      </w:r>
      <w:r w:rsidR="00DF58F4" w:rsidRPr="00DF58F4">
        <w:t xml:space="preserve"> that the AMSAT </w:t>
      </w:r>
      <w:r w:rsidR="00343000">
        <w:t xml:space="preserve">digital </w:t>
      </w:r>
      <w:r w:rsidR="00DF58F4" w:rsidRPr="00DF58F4">
        <w:t xml:space="preserve">microwave </w:t>
      </w:r>
      <w:r w:rsidR="00A7659B">
        <w:t xml:space="preserve">payload </w:t>
      </w:r>
      <w:r w:rsidR="00DF58F4" w:rsidRPr="00DF58F4">
        <w:t xml:space="preserve">strategy poses. </w:t>
      </w:r>
    </w:p>
    <w:p w14:paraId="6CEDFF12" w14:textId="08DC5FE6" w:rsidR="00DF58F4" w:rsidRDefault="00DF58F4" w:rsidP="00DF58F4">
      <w:r>
        <w:t>The amateur radio service has a space alloc</w:t>
      </w:r>
      <w:r w:rsidR="00862BF2">
        <w:t>ation in both 5GHz and 10GHz (Five and Dime</w:t>
      </w:r>
      <w:r>
        <w:t xml:space="preserve">), and that’s where AMSAT’s microwave satellite strategy is directed. AMSAT considered all the microwave bands, from 1.2 GHz through 24 GHz, and chose </w:t>
      </w:r>
      <w:r w:rsidR="00862BF2">
        <w:t>Five and Dime</w:t>
      </w:r>
      <w:r>
        <w:t xml:space="preserve"> for a combination of technical and regulatory reasons. Choosing the right band for the job involves a lot of moving parts, with each alternative presenting various difficulties and challenges. The selection of </w:t>
      </w:r>
      <w:r w:rsidR="00862BF2">
        <w:t>Five and Dime</w:t>
      </w:r>
      <w:r>
        <w:t xml:space="preserve"> resulted from substantial disc</w:t>
      </w:r>
      <w:r w:rsidR="0029221E">
        <w:t xml:space="preserve">ussion and consideration. The choice has technical repercussions that are discussed in this document. </w:t>
      </w:r>
    </w:p>
    <w:p w14:paraId="7E8CD02A" w14:textId="77777777" w:rsidR="00F646F9" w:rsidRDefault="00DF58F4" w:rsidP="00DF58F4">
      <w:r w:rsidRPr="00DF58F4">
        <w:t>Phase 4 Ground is pursuing both a</w:t>
      </w:r>
      <w:r w:rsidR="00354067">
        <w:t xml:space="preserve"> manufactured solution and also </w:t>
      </w:r>
      <w:r w:rsidRPr="00DF58F4">
        <w:t>developing a</w:t>
      </w:r>
      <w:r w:rsidR="00354067">
        <w:t xml:space="preserve"> set of documents. These documents must </w:t>
      </w:r>
      <w:r w:rsidRPr="00DF58F4">
        <w:t xml:space="preserve">fully enable motivated operators to build their own gear or assemble a station from commonly available parts and products.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77777777" w:rsidR="00EB3D3D" w:rsidRDefault="00FE1BEE" w:rsidP="00AC5742">
      <w:r>
        <w:t xml:space="preserve">Re-use of ground terminal equipment from one microwave digital payload to the next is accomplished </w:t>
      </w:r>
      <w:r w:rsidR="00C228E8">
        <w:t>by</w:t>
      </w:r>
      <w:r>
        <w:t xml:space="preserve"> standardization. DVB-S2/X was chosen for the downlink</w:t>
      </w:r>
      <w:r w:rsidR="00636EFC">
        <w:t xml:space="preserve">. </w:t>
      </w:r>
    </w:p>
    <w:p w14:paraId="0662E82D" w14:textId="2E258631" w:rsidR="00636EFC" w:rsidRDefault="00636EFC" w:rsidP="00AC5742">
      <w:r>
        <w:t xml:space="preserve">The reasons </w:t>
      </w:r>
      <w:r w:rsidR="00EB3D3D">
        <w:t>for this choice are</w:t>
      </w:r>
      <w:r>
        <w:t xml:space="preserve"> as follows.</w:t>
      </w:r>
    </w:p>
    <w:p w14:paraId="60FEA279" w14:textId="77777777" w:rsidR="00C87060" w:rsidRDefault="00636EFC" w:rsidP="00AC5742">
      <w:r>
        <w:t xml:space="preserve">DVB-S2 is a widely adopted satellite standard. It is an open standard. The documentation is available free of charge from </w:t>
      </w:r>
      <w:hyperlink r:id="rId8"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 xml:space="preserve">By adopting a well-known, </w:t>
      </w:r>
      <w:proofErr w:type="gramStart"/>
      <w:r>
        <w:t>widely-deployed</w:t>
      </w:r>
      <w:proofErr w:type="gramEnd"/>
      <w:r>
        <w:t xml:space="preserve"> standard, we minimize the risk of a critical design error that could cripple the mission, or unnecessarily restrict future flexibility.</w:t>
      </w:r>
    </w:p>
    <w:p w14:paraId="45273637" w14:textId="068C2B66" w:rsidR="00864556" w:rsidRDefault="00864556" w:rsidP="00AC5742">
      <w:r>
        <w:t xml:space="preserve">By adopting this standard, we increase the amount of commercial gear that can receive our amateur signals. DVB-S2 receiver cards are widely available. </w:t>
      </w:r>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4DC3A8BC" w14:textId="77777777" w:rsidR="00DF58F4" w:rsidRDefault="00DF58F4" w:rsidP="00AC5742"/>
    <w:p w14:paraId="3ED479D7" w14:textId="77777777" w:rsidR="00F927B5" w:rsidRDefault="00F927B5" w:rsidP="00F927B5">
      <w:pPr>
        <w:pStyle w:val="Heading2"/>
      </w:pPr>
      <w:bookmarkStart w:id="4" w:name="_Toc321576687"/>
      <w:r>
        <w:t>Chapter 2 Link Budget</w:t>
      </w:r>
      <w:bookmarkEnd w:id="4"/>
      <w:r>
        <w:t xml:space="preserve"> </w:t>
      </w:r>
    </w:p>
    <w:p w14:paraId="3623BB2B" w14:textId="7853103C" w:rsidR="00FF4768" w:rsidRDefault="00745DAD" w:rsidP="00AC5742">
      <w:proofErr w:type="gramStart"/>
      <w:r>
        <w:t>detailed</w:t>
      </w:r>
      <w:proofErr w:type="gramEnd"/>
      <w:r>
        <w:t xml:space="preserve"> description of our environment and link budget. </w:t>
      </w:r>
    </w:p>
    <w:p w14:paraId="60DE2C8D" w14:textId="0574DBFE" w:rsidR="00583544" w:rsidRDefault="001F5289" w:rsidP="00AC5742">
      <w:r>
        <w:t xml:space="preserve">Current </w:t>
      </w:r>
      <w:r w:rsidR="00FF4768">
        <w:t xml:space="preserve">working </w:t>
      </w:r>
      <w:r>
        <w:t xml:space="preserve">link budgets can be found in the </w:t>
      </w:r>
      <w:r w:rsidR="00604965">
        <w:t xml:space="preserve">link budget folder at </w:t>
      </w:r>
      <w:hyperlink r:id="rId9" w:history="1">
        <w:r w:rsidR="00F11E1B" w:rsidRPr="004D7352">
          <w:rPr>
            <w:rStyle w:val="Hyperlink"/>
          </w:rPr>
          <w:t>https://github.com/phase4ground/documents/tree/master/Engineering/Requirements/Air_Interface</w:t>
        </w:r>
      </w:hyperlink>
      <w:r w:rsidR="00F11E1B">
        <w:br/>
      </w:r>
      <w:r w:rsidR="00F11E1B">
        <w:br/>
      </w:r>
      <w:r w:rsidR="008F3B3A">
        <w:t>For example, w</w:t>
      </w:r>
      <w:r w:rsidR="00093676">
        <w:t xml:space="preserve">e expect a common station type to consist of a 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6749E84" w:rsidR="00093676" w:rsidRDefault="00093676" w:rsidP="00AC5742">
      <w:r>
        <w:t xml:space="preserve">Since station types will vary, adaptive coding and modulation is employed in order to allow each station to achieve optimal throughput. </w:t>
      </w:r>
    </w:p>
    <w:p w14:paraId="212E254E" w14:textId="77777777" w:rsidR="00F11E1B" w:rsidRDefault="00F11E1B" w:rsidP="00AC5742"/>
    <w:p w14:paraId="5D9D7DF4" w14:textId="77777777" w:rsidR="00F927B5" w:rsidRDefault="00F927B5" w:rsidP="00F927B5">
      <w:pPr>
        <w:pStyle w:val="Heading2"/>
      </w:pPr>
      <w:bookmarkStart w:id="5" w:name="_Toc321576688"/>
      <w:r>
        <w:t>Chapter 3 System Time</w:t>
      </w:r>
      <w:bookmarkEnd w:id="5"/>
      <w:r>
        <w:t xml:space="preserve"> </w:t>
      </w:r>
    </w:p>
    <w:p w14:paraId="6C3CF152" w14:textId="683A7302" w:rsidR="00583544" w:rsidRDefault="00AC5742" w:rsidP="00AC5742">
      <w:proofErr w:type="gramStart"/>
      <w:r>
        <w:t>define</w:t>
      </w:r>
      <w:proofErr w:type="gramEnd"/>
      <w:r>
        <w:t xml:space="preserv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6" w:name="_Toc321576689"/>
      <w:r>
        <w:t>Chapter 4 Tolerances</w:t>
      </w:r>
      <w:bookmarkEnd w:id="6"/>
      <w:r>
        <w:t xml:space="preserve"> </w:t>
      </w:r>
    </w:p>
    <w:p w14:paraId="7902C1B5" w14:textId="22E906DF" w:rsidR="00583544" w:rsidRDefault="00AC5742" w:rsidP="00AC5742">
      <w:proofErr w:type="gramStart"/>
      <w:r>
        <w:t>what</w:t>
      </w:r>
      <w:proofErr w:type="gramEnd"/>
      <w:r>
        <w:t xml:space="preserve">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7" w:name="_Toc321576690"/>
      <w:r>
        <w:t>Chapter 5 Forward Compatibility Rules</w:t>
      </w:r>
      <w:bookmarkEnd w:id="7"/>
    </w:p>
    <w:p w14:paraId="79CE44BF" w14:textId="62B2C09F" w:rsidR="00583544" w:rsidRDefault="00AC5742" w:rsidP="00AC5742">
      <w:proofErr w:type="gramStart"/>
      <w:r>
        <w:t>if</w:t>
      </w:r>
      <w:proofErr w:type="gramEnd"/>
      <w:r>
        <w:t xml:space="preserve">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8" w:name="_Toc321576691"/>
      <w:r>
        <w:t>Part</w:t>
      </w:r>
      <w:r w:rsidR="00AC5742">
        <w:t xml:space="preserve"> 2 – Requirements for Operation</w:t>
      </w:r>
      <w:bookmarkEnd w:id="8"/>
    </w:p>
    <w:p w14:paraId="30020053" w14:textId="77777777" w:rsidR="00583544" w:rsidRDefault="00583544" w:rsidP="00AC5742"/>
    <w:p w14:paraId="79E4C074" w14:textId="77777777" w:rsidR="00AD1257" w:rsidRDefault="00AD1257" w:rsidP="00AD1257">
      <w:pPr>
        <w:pStyle w:val="Heading2"/>
      </w:pPr>
      <w:bookmarkStart w:id="9" w:name="_Toc321576692"/>
      <w:r>
        <w:t xml:space="preserve">Chapter 6 </w:t>
      </w:r>
      <w:r w:rsidR="00AC5742">
        <w:t>Transmitter</w:t>
      </w:r>
      <w:r w:rsidR="003C6205">
        <w:t>s</w:t>
      </w:r>
      <w:bookmarkEnd w:id="9"/>
    </w:p>
    <w:p w14:paraId="3C685EF3" w14:textId="0B0F6BD8" w:rsidR="00A034BA" w:rsidRPr="00A034BA" w:rsidRDefault="00A034BA" w:rsidP="00A034BA">
      <w:pPr>
        <w:pStyle w:val="Heading3"/>
      </w:pPr>
      <w:bookmarkStart w:id="10" w:name="_Toc321576693"/>
      <w:r>
        <w:t>Frequencies</w:t>
      </w:r>
      <w:bookmarkEnd w:id="10"/>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77777777" w:rsidR="00C56A1D" w:rsidRPr="00C56A1D" w:rsidRDefault="00C56A1D" w:rsidP="00C56A1D">
            <w:r w:rsidRPr="00C56A1D">
              <w:t>5650 – 5660 MHz</w:t>
            </w:r>
          </w:p>
        </w:tc>
        <w:tc>
          <w:tcPr>
            <w:tcW w:w="1440" w:type="dxa"/>
          </w:tcPr>
          <w:p w14:paraId="1FBDE5AE" w14:textId="07C516BD" w:rsidR="00C56A1D" w:rsidRPr="00C56A1D" w:rsidRDefault="00C56A1D" w:rsidP="00C56A1D">
            <w:r>
              <w:t>10MHz</w:t>
            </w:r>
          </w:p>
        </w:tc>
        <w:tc>
          <w:tcPr>
            <w:tcW w:w="3330" w:type="dxa"/>
          </w:tcPr>
          <w:p w14:paraId="32ED6B0F" w14:textId="30EF82B5" w:rsidR="00C56A1D" w:rsidRPr="00C56A1D" w:rsidRDefault="00C56A1D" w:rsidP="00C56A1D">
            <w:r>
              <w:t>F</w:t>
            </w:r>
            <w:r w:rsidRPr="00C56A1D">
              <w:t>D</w:t>
            </w:r>
            <w:r>
              <w:t>M</w:t>
            </w:r>
            <w:r w:rsidRPr="00C56A1D">
              <w:t>A 100kHz channelized</w:t>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77777777" w:rsidR="00C56A1D" w:rsidRPr="00C56A1D" w:rsidRDefault="00C56A1D" w:rsidP="00C56A1D">
            <w:r w:rsidRPr="00C56A1D">
              <w:t>5650 – 5660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proofErr w:type="spellStart"/>
            <w:r w:rsidRPr="00C56A1D">
              <w:t>Groundsat</w:t>
            </w:r>
            <w:proofErr w:type="spellEnd"/>
          </w:p>
        </w:tc>
        <w:tc>
          <w:tcPr>
            <w:tcW w:w="2682" w:type="dxa"/>
          </w:tcPr>
          <w:p w14:paraId="72DA1739" w14:textId="00B75F77" w:rsidR="00C56A1D" w:rsidRPr="00C56A1D" w:rsidRDefault="00C56A1D" w:rsidP="00C56A1D">
            <w:r w:rsidRPr="00C56A1D">
              <w:t>5650 – 5660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proofErr w:type="gramStart"/>
      <w:r>
        <w:t>c</w:t>
      </w:r>
      <w:r w:rsidR="00C56A1D">
        <w:t>hannel</w:t>
      </w:r>
      <w:proofErr w:type="gramEnd"/>
      <w:r w:rsidR="00C56A1D">
        <w:t xml:space="preserve"> spacing and designation</w:t>
      </w:r>
    </w:p>
    <w:p w14:paraId="62672824" w14:textId="77777777" w:rsidR="00C56A1D" w:rsidRDefault="00C56A1D" w:rsidP="00AC5742">
      <w:proofErr w:type="gramStart"/>
      <w:r>
        <w:t>frequency</w:t>
      </w:r>
      <w:proofErr w:type="gramEnd"/>
      <w:r>
        <w:t xml:space="preserve"> tolerance</w:t>
      </w:r>
    </w:p>
    <w:p w14:paraId="4048F808" w14:textId="77777777" w:rsidR="00C56A1D" w:rsidRDefault="00C56A1D" w:rsidP="00AC5742">
      <w:proofErr w:type="gramStart"/>
      <w:r>
        <w:t>power</w:t>
      </w:r>
      <w:proofErr w:type="gramEnd"/>
      <w:r>
        <w:t xml:space="preserve"> output characteristics</w:t>
      </w:r>
    </w:p>
    <w:p w14:paraId="502706BB" w14:textId="77777777" w:rsidR="00C56A1D" w:rsidRDefault="00AC5742" w:rsidP="00C56A1D">
      <w:proofErr w:type="gramStart"/>
      <w:r>
        <w:t>carrier</w:t>
      </w:r>
      <w:proofErr w:type="gramEnd"/>
      <w:r>
        <w:t xml:space="preserve"> on/off conditions, power output and power control, modulation</w:t>
      </w:r>
      <w:r w:rsidR="007B226A">
        <w:t xml:space="preserve"> characteristics, </w:t>
      </w:r>
    </w:p>
    <w:p w14:paraId="4C2C2ED0" w14:textId="400F9C3B" w:rsidR="00C56A1D" w:rsidRDefault="00C56A1D" w:rsidP="00C56A1D">
      <w:pPr>
        <w:pStyle w:val="Heading3"/>
      </w:pPr>
      <w:bookmarkStart w:id="11" w:name="_Toc321576694"/>
      <w:r>
        <w:t>Voice Signal Quality</w:t>
      </w:r>
      <w:bookmarkEnd w:id="11"/>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1F63B5DE" w:rsidR="00C56A1D" w:rsidRDefault="00C56A1D" w:rsidP="00AC5742">
      <w:r>
        <w:t>Phase 4 Ground recommend</w:t>
      </w:r>
      <w:r w:rsidR="002940D5">
        <w:t xml:space="preserve">s and implements 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proofErr w:type="gramStart"/>
      <w:r w:rsidR="00AC5742">
        <w:t>wideband</w:t>
      </w:r>
      <w:proofErr w:type="gramEnd"/>
      <w:r w:rsidR="00AC5742">
        <w:t xml:space="preserve"> data characteristics, encoding, modulation, limitations on bandwidth, </w:t>
      </w:r>
    </w:p>
    <w:p w14:paraId="3CFD2CFA" w14:textId="77777777" w:rsidR="00A034BA" w:rsidRDefault="00A034BA" w:rsidP="00A034BA">
      <w:pPr>
        <w:pStyle w:val="Heading3"/>
      </w:pPr>
      <w:bookmarkStart w:id="12" w:name="_Toc321576695"/>
      <w:r>
        <w:t>Emission Type</w:t>
      </w:r>
      <w:bookmarkEnd w:id="12"/>
    </w:p>
    <w:p w14:paraId="69A8EF98" w14:textId="77777777" w:rsidR="00A034BA" w:rsidRDefault="00A034BA" w:rsidP="00AC5742"/>
    <w:p w14:paraId="55085DA4" w14:textId="57B348D6" w:rsidR="00A034BA" w:rsidRDefault="00A034BA" w:rsidP="00A034BA">
      <w:pPr>
        <w:pStyle w:val="Heading3"/>
      </w:pPr>
      <w:bookmarkStart w:id="13" w:name="_Toc321576696"/>
      <w:r>
        <w:t>Emission Type Designation</w:t>
      </w:r>
      <w:bookmarkEnd w:id="13"/>
    </w:p>
    <w:p w14:paraId="4047BE0F" w14:textId="73B72B63" w:rsidR="00583544" w:rsidRDefault="00AC5742" w:rsidP="00AC5742">
      <w:proofErr w:type="gramStart"/>
      <w:r>
        <w:t>emission</w:t>
      </w:r>
      <w:proofErr w:type="gramEnd"/>
      <w:r>
        <w:t xml:space="preserve"> designation, conducted and radiated spurious emissions.</w:t>
      </w:r>
    </w:p>
    <w:p w14:paraId="40AB4CAA" w14:textId="2A5556CA" w:rsidR="00FF4768" w:rsidRDefault="00801104" w:rsidP="00AC5742">
      <w:r>
        <w:t>Downlink shall</w:t>
      </w:r>
      <w:r w:rsidR="00FF4768">
        <w:t xml:space="preserve"> be DVB-S2</w:t>
      </w:r>
      <w:r w:rsidR="007D3EE3">
        <w:t>X</w:t>
      </w:r>
      <w:r w:rsidR="000C2F45">
        <w:t>, and current activity is focused in this direction</w:t>
      </w:r>
      <w:r w:rsidR="000F6AEB">
        <w:t>. Cube Quest Challenge, which Phase 4 Ground also supports, is pursuin</w:t>
      </w:r>
      <w:r w:rsidR="00C65434">
        <w:t>g DVB-S2</w:t>
      </w:r>
      <w:r w:rsidR="007D3EE3">
        <w:t>X</w:t>
      </w:r>
      <w:r w:rsidR="000F6AEB">
        <w:t>.</w:t>
      </w:r>
      <w:r w:rsidR="00C65434">
        <w:t xml:space="preserve"> Phase 4 Ground terrestrial efforts are experimenting with DVB-T2.</w:t>
      </w:r>
      <w:r w:rsidR="000F6AEB">
        <w:t xml:space="preserve"> </w:t>
      </w:r>
      <w:r w:rsidR="00E8277D">
        <w:t>Homebrew CDMA</w:t>
      </w:r>
      <w:r w:rsidR="00C65434">
        <w:t>, BPSK, and QPSK have</w:t>
      </w:r>
      <w:r w:rsidR="00E8277D">
        <w:t xml:space="preserve"> also be</w:t>
      </w:r>
      <w:bookmarkStart w:id="14" w:name="_GoBack"/>
      <w:bookmarkEnd w:id="14"/>
      <w:r w:rsidR="00E8277D">
        <w:t>en dis</w:t>
      </w:r>
      <w:r w:rsidR="00AA1939">
        <w:t xml:space="preserve">cussed. </w:t>
      </w:r>
      <w:r w:rsidR="00E73509">
        <w:t xml:space="preserve">The downlink shall be linearly polarized, and cross-polarized with respect to the uplink. </w:t>
      </w:r>
    </w:p>
    <w:p w14:paraId="254B7B37" w14:textId="5824910D" w:rsidR="009B1DBE" w:rsidRDefault="009B1DBE" w:rsidP="00AC5742">
      <w:r>
        <w:rPr>
          <w:noProof/>
          <w:lang w:eastAsia="en-US"/>
        </w:rPr>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0A9FB265" w:rsidR="00FF4768" w:rsidRDefault="00FF4768" w:rsidP="00AC5742">
      <w:r>
        <w:t xml:space="preserve">Uplink is expected to be 5kHz data rate </w:t>
      </w:r>
      <w:r w:rsidR="00A034BA">
        <w:t>(modulation TBD)</w:t>
      </w:r>
      <w:r>
        <w:t xml:space="preserve"> within 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B571A80"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 </w:t>
      </w:r>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0EAAEB97" w:rsidR="000F6AEB" w:rsidRDefault="000F6AEB" w:rsidP="000F6AEB">
      <w:r>
        <w:t xml:space="preserve">The Phase 4 FDMA uplink channel is currently assumed to be 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254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05AFB1E" w14:textId="77777777" w:rsidR="000F6AEB" w:rsidRDefault="000F6AEB" w:rsidP="000F6AEB">
      <w:r>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254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1576697"/>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1576698"/>
      <w:r>
        <w:t>Frequencies</w:t>
      </w:r>
      <w:bookmarkEnd w:id="16"/>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r>
              <w:t>10MHz</w:t>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proofErr w:type="spellStart"/>
            <w:r w:rsidRPr="00C56A1D">
              <w:t>Groundsat</w:t>
            </w:r>
            <w:proofErr w:type="spellEnd"/>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proofErr w:type="gramStart"/>
            <w:r>
              <w:t>up</w:t>
            </w:r>
            <w:proofErr w:type="gramEnd"/>
            <w:r>
              <w:t xml:space="preserve">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proofErr w:type="gramStart"/>
      <w:r>
        <w:t>channel</w:t>
      </w:r>
      <w:proofErr w:type="gramEnd"/>
      <w:r>
        <w:t xml:space="preserve"> spacing and designation, demodulation characteristics, voice signal stuff, </w:t>
      </w:r>
    </w:p>
    <w:p w14:paraId="13A8C890" w14:textId="77777777" w:rsidR="00A034BA" w:rsidRDefault="00A034BA" w:rsidP="00A034BA">
      <w:pPr>
        <w:pStyle w:val="Heading3"/>
      </w:pPr>
      <w:bookmarkStart w:id="17" w:name="_Toc321576699"/>
      <w:r>
        <w:t>Emission Type</w:t>
      </w:r>
      <w:bookmarkEnd w:id="17"/>
    </w:p>
    <w:p w14:paraId="5224B53B" w14:textId="75E373D2" w:rsidR="00A034BA" w:rsidRDefault="00FC42F6" w:rsidP="00A034BA">
      <w:r>
        <w:t xml:space="preserve">The emission type is a single-channel digital time-division multiplex downlink. The possible modulations include 90° BPSK, QPSK, and 8QPSK. Frames are encoded using LDPC-BCH. </w:t>
      </w:r>
    </w:p>
    <w:p w14:paraId="4D22FBDA" w14:textId="77777777" w:rsidR="00A034BA" w:rsidRDefault="00A034BA" w:rsidP="00A034BA">
      <w:pPr>
        <w:pStyle w:val="Heading3"/>
      </w:pPr>
      <w:bookmarkStart w:id="18" w:name="_Toc321576700"/>
      <w:r>
        <w:t>Emission Type Designation</w:t>
      </w:r>
      <w:bookmarkEnd w:id="18"/>
    </w:p>
    <w:p w14:paraId="65498CDF" w14:textId="77777777" w:rsidR="00A034BA" w:rsidRPr="00A034BA" w:rsidRDefault="00A034BA" w:rsidP="00A034BA"/>
    <w:p w14:paraId="1B530F8E" w14:textId="07DC3796" w:rsidR="00583544" w:rsidRDefault="00AC5742" w:rsidP="00AC5742">
      <w:proofErr w:type="gramStart"/>
      <w:r>
        <w:t>limitations</w:t>
      </w:r>
      <w:proofErr w:type="gramEnd"/>
      <w:r>
        <w:t xml:space="preserve">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1576701"/>
      <w:r>
        <w:t>Chapter 8</w:t>
      </w:r>
      <w:r w:rsidR="0057363F">
        <w:t xml:space="preserve"> </w:t>
      </w:r>
      <w:r>
        <w:t>Supervision</w:t>
      </w:r>
      <w:bookmarkEnd w:id="19"/>
    </w:p>
    <w:p w14:paraId="5C8886B6" w14:textId="1CDEF9C0" w:rsidR="00583544" w:rsidRDefault="00C924C3" w:rsidP="00AC5742">
      <w:proofErr w:type="gramStart"/>
      <w:r>
        <w:t>contro</w:t>
      </w:r>
      <w:r w:rsidR="004F76E3">
        <w:t>l</w:t>
      </w:r>
      <w:proofErr w:type="gramEnd"/>
      <w:r w:rsidR="004F76E3">
        <w:t xml:space="preserve">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1576702"/>
      <w:r>
        <w:t xml:space="preserve">Chapter 9 </w:t>
      </w:r>
      <w:r w:rsidR="00F778F2">
        <w:t>QSO Processing</w:t>
      </w:r>
      <w:r w:rsidR="002557B1">
        <w:t xml:space="preserve"> (System Access</w:t>
      </w:r>
      <w:r w:rsidR="00F465BC">
        <w:t>!</w:t>
      </w:r>
      <w:r w:rsidR="002557B1">
        <w:t>)</w:t>
      </w:r>
      <w:bookmarkEnd w:id="20"/>
    </w:p>
    <w:p w14:paraId="7CA4E2EF" w14:textId="6FF69324" w:rsidR="00583544" w:rsidRDefault="00F778F2" w:rsidP="00AC5742">
      <w:proofErr w:type="gramStart"/>
      <w:r>
        <w:t>initialization</w:t>
      </w:r>
      <w:proofErr w:type="gramEnd"/>
      <w:r>
        <w:t>,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020BC584" w14:textId="77777777" w:rsidR="00583544" w:rsidRDefault="00583544" w:rsidP="00AC5742"/>
    <w:p w14:paraId="3622B4A1" w14:textId="77777777" w:rsidR="00D22BE2" w:rsidRDefault="00D22BE2" w:rsidP="00D22BE2">
      <w:pPr>
        <w:pStyle w:val="Heading2"/>
      </w:pPr>
      <w:bookmarkStart w:id="21" w:name="_Toc321576703"/>
      <w:r>
        <w:t>Chapter 10</w:t>
      </w:r>
      <w:r w:rsidR="0057363F">
        <w:t xml:space="preserve"> </w:t>
      </w:r>
      <w:r>
        <w:t>Reconfiguration</w:t>
      </w:r>
      <w:bookmarkEnd w:id="21"/>
      <w:r w:rsidR="00900A1D">
        <w:t xml:space="preserve"> </w:t>
      </w:r>
    </w:p>
    <w:p w14:paraId="5CA2DD77" w14:textId="6C78606C" w:rsidR="00583544" w:rsidRDefault="00900A1D" w:rsidP="00AC5742">
      <w:proofErr w:type="gramStart"/>
      <w:r>
        <w:t>this</w:t>
      </w:r>
      <w:proofErr w:type="gramEnd"/>
      <w:r>
        <w:t xml:space="preserve">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 w14:paraId="5A1D48A3" w14:textId="77777777" w:rsidR="00D30731" w:rsidRDefault="00D30731" w:rsidP="00D30731">
      <w:pPr>
        <w:pStyle w:val="Heading2"/>
      </w:pPr>
      <w:bookmarkStart w:id="22" w:name="_Toc321576704"/>
      <w:r>
        <w:t>Chapter 11</w:t>
      </w:r>
      <w:r w:rsidR="0057363F">
        <w:t xml:space="preserve"> </w:t>
      </w:r>
      <w:r>
        <w:t>Idle State</w:t>
      </w:r>
      <w:bookmarkEnd w:id="22"/>
    </w:p>
    <w:p w14:paraId="6F16F4C5" w14:textId="307880AA" w:rsidR="00583544" w:rsidRDefault="002557B1" w:rsidP="002557B1">
      <w:proofErr w:type="gramStart"/>
      <w:r>
        <w:t>power</w:t>
      </w:r>
      <w:proofErr w:type="gramEnd"/>
      <w:r>
        <w:t xml:space="preserve">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w:t>
      </w:r>
      <w:proofErr w:type="gramStart"/>
      <w:r w:rsidR="004E28B4">
        <w:t>super</w:t>
      </w:r>
      <w:proofErr w:type="gramEnd"/>
      <w:r w:rsidR="004E28B4">
        <w:t xml:space="preserve"> useful, but is optional. </w:t>
      </w:r>
    </w:p>
    <w:p w14:paraId="016BD043" w14:textId="77777777" w:rsidR="00583544" w:rsidRDefault="00583544" w:rsidP="002557B1"/>
    <w:p w14:paraId="75BB4ED7" w14:textId="77777777" w:rsidR="00D30731" w:rsidRDefault="00D30731" w:rsidP="00D30731">
      <w:pPr>
        <w:pStyle w:val="Heading2"/>
      </w:pPr>
      <w:bookmarkStart w:id="23" w:name="_Toc321576705"/>
      <w:r>
        <w:t>Chapter 12 Emergency Communications</w:t>
      </w:r>
      <w:bookmarkEnd w:id="23"/>
    </w:p>
    <w:p w14:paraId="092B523B" w14:textId="2DCC77FB" w:rsidR="00583544" w:rsidRDefault="00100172" w:rsidP="002557B1">
      <w:proofErr w:type="gramStart"/>
      <w:r>
        <w:t>what</w:t>
      </w:r>
      <w:proofErr w:type="gramEnd"/>
      <w:r>
        <w:t xml:space="preserve">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 w:name="_Toc321576706"/>
      <w:r>
        <w:t>Chapter 13 mesh operation</w:t>
      </w:r>
      <w:bookmarkEnd w:id="24"/>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5" w:name="_Toc321576707"/>
      <w:r>
        <w:t>Chapter 14</w:t>
      </w:r>
      <w:r w:rsidR="003C6205">
        <w:t xml:space="preserve"> </w:t>
      </w:r>
      <w:r w:rsidR="00F71629">
        <w:t>Gateways to Other Services</w:t>
      </w:r>
      <w:bookmarkEnd w:id="25"/>
    </w:p>
    <w:p w14:paraId="312C1AC6" w14:textId="14FB11BA" w:rsidR="00583544" w:rsidRDefault="005658C4" w:rsidP="002557B1">
      <w:r>
        <w:t xml:space="preserve">User terminals will operate as gateways. </w:t>
      </w:r>
      <w:proofErr w:type="gramStart"/>
      <w:r>
        <w:t>For example,</w:t>
      </w:r>
      <w:r w:rsidR="003C6205">
        <w:t xml:space="preserve"> Wi-Fi hotspots</w:t>
      </w:r>
      <w:r w:rsidR="00226BDB">
        <w:t>.</w:t>
      </w:r>
      <w:proofErr w:type="gramEnd"/>
      <w:r w:rsidR="00226BDB">
        <w:t xml:space="preserve"> This mode should require the user to opt-in and should require minimal configuration. </w:t>
      </w:r>
      <w:r w:rsidR="003C6205">
        <w:t xml:space="preserve">Discuss security implications in detail.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27FF6"/>
    <w:rsid w:val="00056D23"/>
    <w:rsid w:val="00067C0D"/>
    <w:rsid w:val="000817AD"/>
    <w:rsid w:val="00093676"/>
    <w:rsid w:val="000C2F45"/>
    <w:rsid w:val="000F6AEB"/>
    <w:rsid w:val="00100172"/>
    <w:rsid w:val="00110E2C"/>
    <w:rsid w:val="00144868"/>
    <w:rsid w:val="001610C1"/>
    <w:rsid w:val="001F5289"/>
    <w:rsid w:val="00226BDB"/>
    <w:rsid w:val="002376DB"/>
    <w:rsid w:val="002557B1"/>
    <w:rsid w:val="00256B03"/>
    <w:rsid w:val="00281693"/>
    <w:rsid w:val="0029221E"/>
    <w:rsid w:val="00292A78"/>
    <w:rsid w:val="002940D5"/>
    <w:rsid w:val="002C30FC"/>
    <w:rsid w:val="00343000"/>
    <w:rsid w:val="00354067"/>
    <w:rsid w:val="00367D2B"/>
    <w:rsid w:val="003958A0"/>
    <w:rsid w:val="003A7271"/>
    <w:rsid w:val="003B4EA2"/>
    <w:rsid w:val="003C6205"/>
    <w:rsid w:val="00456493"/>
    <w:rsid w:val="0046467C"/>
    <w:rsid w:val="0049196D"/>
    <w:rsid w:val="0049764A"/>
    <w:rsid w:val="004B4421"/>
    <w:rsid w:val="004E0175"/>
    <w:rsid w:val="004E28B4"/>
    <w:rsid w:val="004F2130"/>
    <w:rsid w:val="004F76E3"/>
    <w:rsid w:val="00532D7D"/>
    <w:rsid w:val="005532F9"/>
    <w:rsid w:val="005658C4"/>
    <w:rsid w:val="0057363F"/>
    <w:rsid w:val="00573D12"/>
    <w:rsid w:val="00583544"/>
    <w:rsid w:val="005B642D"/>
    <w:rsid w:val="00604965"/>
    <w:rsid w:val="00610FC9"/>
    <w:rsid w:val="0061546C"/>
    <w:rsid w:val="00636EFC"/>
    <w:rsid w:val="00647733"/>
    <w:rsid w:val="00657AD9"/>
    <w:rsid w:val="006D0C9D"/>
    <w:rsid w:val="00713ECF"/>
    <w:rsid w:val="00745DAD"/>
    <w:rsid w:val="007A4434"/>
    <w:rsid w:val="007B226A"/>
    <w:rsid w:val="007B468C"/>
    <w:rsid w:val="007D3EE3"/>
    <w:rsid w:val="00801104"/>
    <w:rsid w:val="00805B52"/>
    <w:rsid w:val="00816353"/>
    <w:rsid w:val="0083736F"/>
    <w:rsid w:val="00862BF2"/>
    <w:rsid w:val="00864556"/>
    <w:rsid w:val="008D2293"/>
    <w:rsid w:val="008D424E"/>
    <w:rsid w:val="008E25CE"/>
    <w:rsid w:val="008F3B3A"/>
    <w:rsid w:val="00900A1D"/>
    <w:rsid w:val="00956D1A"/>
    <w:rsid w:val="009859A0"/>
    <w:rsid w:val="00992E60"/>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F3158"/>
    <w:rsid w:val="00B90F3F"/>
    <w:rsid w:val="00BB126D"/>
    <w:rsid w:val="00C228E8"/>
    <w:rsid w:val="00C36FC0"/>
    <w:rsid w:val="00C406FF"/>
    <w:rsid w:val="00C56A1D"/>
    <w:rsid w:val="00C65434"/>
    <w:rsid w:val="00C74871"/>
    <w:rsid w:val="00C779A3"/>
    <w:rsid w:val="00C87060"/>
    <w:rsid w:val="00C924C3"/>
    <w:rsid w:val="00CB3011"/>
    <w:rsid w:val="00D027BF"/>
    <w:rsid w:val="00D22BE2"/>
    <w:rsid w:val="00D30731"/>
    <w:rsid w:val="00D46809"/>
    <w:rsid w:val="00D57A35"/>
    <w:rsid w:val="00D772B2"/>
    <w:rsid w:val="00DF1AB5"/>
    <w:rsid w:val="00DF58F4"/>
    <w:rsid w:val="00E236AF"/>
    <w:rsid w:val="00E37917"/>
    <w:rsid w:val="00E56FD8"/>
    <w:rsid w:val="00E67C26"/>
    <w:rsid w:val="00E73509"/>
    <w:rsid w:val="00E77706"/>
    <w:rsid w:val="00E8277D"/>
    <w:rsid w:val="00E85BFF"/>
    <w:rsid w:val="00EB3D3D"/>
    <w:rsid w:val="00EE6F2D"/>
    <w:rsid w:val="00EE7197"/>
    <w:rsid w:val="00F11E1B"/>
    <w:rsid w:val="00F3487E"/>
    <w:rsid w:val="00F465BC"/>
    <w:rsid w:val="00F646F9"/>
    <w:rsid w:val="00F70465"/>
    <w:rsid w:val="00F71629"/>
    <w:rsid w:val="00F778F2"/>
    <w:rsid w:val="00F876B9"/>
    <w:rsid w:val="00F927B5"/>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349F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phase4ground/documents/tree/master/Engineering/Requirements/Air_Interface" TargetMode="Externa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diagramData" Target="diagrams/data3.xm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diagramData" Target="diagrams/data1.xml"/><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oleObject" Target="Macintosh%20HD:Users:w5nyv:Documents:documents:Engineering:Requirements:Phase_4_Terms_and_Definitions.docx" TargetMode="External"/><Relationship Id="rId8" Type="http://schemas.openxmlformats.org/officeDocument/2006/relationships/hyperlink" Target="https://www.dvb.or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t>
        <a:bodyPr/>
        <a:lstStyle/>
        <a:p>
          <a:endParaRPr lang="en-US"/>
        </a:p>
      </dgm:t>
    </dgm:pt>
    <dgm:pt modelId="{E16381AB-15D8-F445-AC18-294C8F0D32DD}" type="pres">
      <dgm:prSet presAssocID="{3956EF87-1FB4-0248-8E81-1F7F0A1C44F2}" presName="parentText" presStyleLbl="node1" presStyleIdx="0" presStyleCnt="3">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t>
        <a:bodyPr/>
        <a:lstStyle/>
        <a:p>
          <a:endParaRPr lang="en-US"/>
        </a:p>
      </dgm:t>
    </dgm:pt>
    <dgm:pt modelId="{EFD967CF-84EC-F648-B5D2-203DC61AADB4}" type="pres">
      <dgm:prSet presAssocID="{642604E1-F913-2E40-83DF-6DDB1BAC96D4}" presName="parentText" presStyleLbl="node1" presStyleIdx="1" presStyleCnt="3">
        <dgm:presLayoutVars>
          <dgm:chMax val="0"/>
          <dgm:bulletEnabled val="1"/>
        </dgm:presLayoutVars>
      </dgm:prSet>
      <dgm:spPr/>
      <dgm:t>
        <a:bodyPr/>
        <a:lstStyle/>
        <a:p>
          <a:endParaRPr lang="en-US"/>
        </a:p>
      </dgm:t>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t>
        <a:bodyPr/>
        <a:lstStyle/>
        <a:p>
          <a:endParaRPr lang="en-US"/>
        </a:p>
      </dgm:t>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t>
        <a:bodyPr/>
        <a:lstStyle/>
        <a:p>
          <a:endParaRPr lang="en-US"/>
        </a:p>
      </dgm:t>
    </dgm:pt>
    <dgm:pt modelId="{2B7A1C2C-3F8F-6B45-9076-B61E7B1CDE90}" type="pres">
      <dgm:prSet presAssocID="{C1246001-E9C1-484C-B1E5-E8C5A9335F6B}" presName="parentText" presStyleLbl="node1" presStyleIdx="2" presStyleCnt="3">
        <dgm:presLayoutVars>
          <dgm:chMax val="0"/>
          <dgm:bulletEnabled val="1"/>
        </dgm:presLayoutVars>
      </dgm:prSet>
      <dgm:spPr/>
      <dgm:t>
        <a:bodyPr/>
        <a:lstStyle/>
        <a:p>
          <a:endParaRPr lang="en-US"/>
        </a:p>
      </dgm:t>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t>
        <a:bodyPr/>
        <a:lstStyle/>
        <a:p>
          <a:endParaRPr lang="en-US"/>
        </a:p>
      </dgm:t>
    </dgm:pt>
  </dgm:ptLst>
  <dgm:cxnLst>
    <dgm:cxn modelId="{1A565BD6-643C-344B-A3CA-00E038DD4900}" type="presOf" srcId="{AE678755-34D9-7E4A-915C-FC2C63231EBB}" destId="{454CF7E0-0A36-5E4B-8969-4201E5A24B94}" srcOrd="0" destOrd="0" presId="urn:microsoft.com/office/officeart/2005/8/layout/list1"/>
    <dgm:cxn modelId="{C76BFE4F-7CE7-9F48-BDD4-E8305DB5D4E1}" type="presOf" srcId="{3956EF87-1FB4-0248-8E81-1F7F0A1C44F2}" destId="{8945A6BC-BC77-564F-8548-3795AF595003}" srcOrd="0" destOrd="0" presId="urn:microsoft.com/office/officeart/2005/8/layout/list1"/>
    <dgm:cxn modelId="{A6919668-0C9D-3A44-ADFB-9340DA814275}" type="presOf" srcId="{7DA90015-0604-1449-B99D-50AA37196E0E}" destId="{96989650-ADA7-124E-9358-E6D67E2D21AC}" srcOrd="0" destOrd="2"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4AE1066B-8222-3C4A-91FF-FB6F13C4D285}" srcId="{642604E1-F913-2E40-83DF-6DDB1BAC96D4}" destId="{DD8F5D97-B609-FD4B-BEAE-4A0D65577485}" srcOrd="1" destOrd="0" parTransId="{B07317E0-C287-AD46-93A3-AA93BD862BCB}" sibTransId="{84608136-4719-7B49-A220-F796F7B0C916}"/>
    <dgm:cxn modelId="{7302E069-BCD5-E848-AB4D-6FAB55AFE916}" srcId="{3956EF87-1FB4-0248-8E81-1F7F0A1C44F2}" destId="{10E895E9-1D48-C744-B86D-82FDA8149570}" srcOrd="1" destOrd="0" parTransId="{08EC74B8-12DE-5D4F-AF04-68ADC0FB6828}" sibTransId="{C26C1A16-C02A-9C41-8168-A057F3A10CDB}"/>
    <dgm:cxn modelId="{29E77F48-8F60-C04D-AB10-4A4D7B47189E}" srcId="{43AACC1D-6F5B-8146-B673-48B509B05035}" destId="{642604E1-F913-2E40-83DF-6DDB1BAC96D4}" srcOrd="1" destOrd="0" parTransId="{CDBEF173-BBE8-6345-B070-6AAA122D7F01}" sibTransId="{5567C965-D5B9-F244-9A50-616F6B76B46F}"/>
    <dgm:cxn modelId="{18FACF75-CB7A-E149-9B9F-3390340B88AA}" srcId="{3956EF87-1FB4-0248-8E81-1F7F0A1C44F2}" destId="{FAB95D5D-69F5-7F48-A871-BC063A1EF591}" srcOrd="2" destOrd="0" parTransId="{C3600EAB-D95F-1943-983D-3DA2B5E37AE3}" sibTransId="{42A7B93E-6623-8A41-A5C7-FB114EDC9E38}"/>
    <dgm:cxn modelId="{684254B9-FA05-8040-9AC4-B7B7C09CE34E}" srcId="{C1246001-E9C1-484C-B1E5-E8C5A9335F6B}" destId="{7DA90015-0604-1449-B99D-50AA37196E0E}" srcOrd="2" destOrd="0" parTransId="{7C5067C1-229A-0D40-B432-B58A59B5FAF0}" sibTransId="{BD7EC4B4-D13B-1B4A-9CA3-CCF7EEBA77A2}"/>
    <dgm:cxn modelId="{67A83896-F4FC-8E49-A887-D242736F37E7}" type="presOf" srcId="{DD8F5D97-B609-FD4B-BEAE-4A0D65577485}" destId="{454CF7E0-0A36-5E4B-8969-4201E5A24B94}" srcOrd="0" destOrd="1" presId="urn:microsoft.com/office/officeart/2005/8/layout/list1"/>
    <dgm:cxn modelId="{B6BD1003-53ED-BB47-BC1A-AD26DCABD573}" type="presOf" srcId="{10E895E9-1D48-C744-B86D-82FDA8149570}" destId="{8D954B33-1F07-1640-BABC-2F73259DB681}" srcOrd="0" destOrd="1" presId="urn:microsoft.com/office/officeart/2005/8/layout/list1"/>
    <dgm:cxn modelId="{2C029319-2340-0745-82BD-0287D0033503}" type="presOf" srcId="{C1246001-E9C1-484C-B1E5-E8C5A9335F6B}" destId="{2B7A1C2C-3F8F-6B45-9076-B61E7B1CDE90}" srcOrd="1" destOrd="0" presId="urn:microsoft.com/office/officeart/2005/8/layout/list1"/>
    <dgm:cxn modelId="{96688F89-22D4-D24D-807A-B6760707880E}" type="presOf" srcId="{3956EF87-1FB4-0248-8E81-1F7F0A1C44F2}" destId="{E16381AB-15D8-F445-AC18-294C8F0D32DD}" srcOrd="1" destOrd="0" presId="urn:microsoft.com/office/officeart/2005/8/layout/list1"/>
    <dgm:cxn modelId="{D4733989-E8CB-8544-B581-59A16E1D2CC4}" type="presOf" srcId="{17A62F63-5FE3-5143-A872-F3C175C30110}" destId="{8D954B33-1F07-1640-BABC-2F73259DB681}" srcOrd="0" destOrd="0" presId="urn:microsoft.com/office/officeart/2005/8/layout/list1"/>
    <dgm:cxn modelId="{101DC9B8-2FD6-454C-B99F-2237F66C52CF}" type="presOf" srcId="{7295F607-8437-7E4B-944F-3B8570FC5543}" destId="{96989650-ADA7-124E-9358-E6D67E2D21AC}" srcOrd="0" destOrd="1" presId="urn:microsoft.com/office/officeart/2005/8/layout/list1"/>
    <dgm:cxn modelId="{E4666D4B-1BD3-E44D-92F1-B8AA117CB826}" srcId="{3956EF87-1FB4-0248-8E81-1F7F0A1C44F2}" destId="{17A62F63-5FE3-5143-A872-F3C175C30110}" srcOrd="0" destOrd="0" parTransId="{213324C6-F059-8842-A997-58133E173CA0}" sibTransId="{DE649928-B10B-CD46-B1A8-511A68E73BCF}"/>
    <dgm:cxn modelId="{794DD02A-BD58-B743-AF2D-3634E06DAC01}" srcId="{C1246001-E9C1-484C-B1E5-E8C5A9335F6B}" destId="{7295F607-8437-7E4B-944F-3B8570FC5543}" srcOrd="1" destOrd="0" parTransId="{C37A35C9-C2D6-9649-A10B-48A90DDEB236}" sibTransId="{A22A101A-5BB4-1042-B755-301DCDE7EF37}"/>
    <dgm:cxn modelId="{6FD2B75D-FDA1-414C-A8E1-F2ECABA1707D}" type="presOf" srcId="{FC90DDFE-9D11-AB48-9901-6960A0161B9A}" destId="{96989650-ADA7-124E-9358-E6D67E2D21AC}" srcOrd="0" destOrd="0" presId="urn:microsoft.com/office/officeart/2005/8/layout/list1"/>
    <dgm:cxn modelId="{5E4B8B2E-FA87-2641-92F2-F354A6A23538}" type="presOf" srcId="{642604E1-F913-2E40-83DF-6DDB1BAC96D4}" destId="{EFD967CF-84EC-F648-B5D2-203DC61AADB4}" srcOrd="1" destOrd="0" presId="urn:microsoft.com/office/officeart/2005/8/layout/list1"/>
    <dgm:cxn modelId="{67FA3358-46AE-E846-82A6-8E94222B6AF1}" type="presOf" srcId="{642604E1-F913-2E40-83DF-6DDB1BAC96D4}" destId="{132D6BDB-B6A8-B24E-95F9-C03D610378B2}" srcOrd="0" destOrd="0" presId="urn:microsoft.com/office/officeart/2005/8/layout/list1"/>
    <dgm:cxn modelId="{73C5AABA-C81E-A643-83C0-180B16AF6570}" type="presOf" srcId="{43AACC1D-6F5B-8146-B673-48B509B05035}" destId="{3D1795AF-BF6B-934D-9AAC-7B3342AB7163}" srcOrd="0" destOrd="0" presId="urn:microsoft.com/office/officeart/2005/8/layout/list1"/>
    <dgm:cxn modelId="{D6A0D5A4-B96B-B84C-BA80-9E94FE45CB09}" type="presOf" srcId="{C1246001-E9C1-484C-B1E5-E8C5A9335F6B}" destId="{38CCD804-8F5B-484C-861C-8BC41EA43119}" srcOrd="0" destOrd="0"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D16B866B-9FCE-EC43-88FA-80B0F3F62981}" srcId="{43AACC1D-6F5B-8146-B673-48B509B05035}" destId="{3956EF87-1FB4-0248-8E81-1F7F0A1C44F2}" srcOrd="0" destOrd="0" parTransId="{8C8B3416-DF81-A040-A0AE-71C44D615E84}" sibTransId="{8D26E07E-F2D2-E740-9429-BB3F9DBE2770}"/>
    <dgm:cxn modelId="{BA5A9351-5CFC-9749-854D-0AEEBDDBFE02}" type="presOf" srcId="{FAB95D5D-69F5-7F48-A871-BC063A1EF591}" destId="{8D954B33-1F07-1640-BABC-2F73259DB681}" srcOrd="0" destOrd="2"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ACA467C7-782E-6546-80E8-CDDA7B1DB4BC}" type="presParOf" srcId="{3D1795AF-BF6B-934D-9AAC-7B3342AB7163}" destId="{42F99426-8FF0-D14A-85D9-93CFBC766B40}" srcOrd="0" destOrd="0" presId="urn:microsoft.com/office/officeart/2005/8/layout/list1"/>
    <dgm:cxn modelId="{831CC1D7-6C72-E64E-A732-95FECC6CCD07}" type="presParOf" srcId="{42F99426-8FF0-D14A-85D9-93CFBC766B40}" destId="{8945A6BC-BC77-564F-8548-3795AF595003}" srcOrd="0" destOrd="0" presId="urn:microsoft.com/office/officeart/2005/8/layout/list1"/>
    <dgm:cxn modelId="{57AB092D-7154-3B49-B3CA-84F207377F41}" type="presParOf" srcId="{42F99426-8FF0-D14A-85D9-93CFBC766B40}" destId="{E16381AB-15D8-F445-AC18-294C8F0D32DD}" srcOrd="1" destOrd="0" presId="urn:microsoft.com/office/officeart/2005/8/layout/list1"/>
    <dgm:cxn modelId="{D9E7A5F7-B5BA-3A49-95D7-4EA44C0E88A5}" type="presParOf" srcId="{3D1795AF-BF6B-934D-9AAC-7B3342AB7163}" destId="{BAF88751-8B26-7A41-B251-C14F60B61410}" srcOrd="1" destOrd="0" presId="urn:microsoft.com/office/officeart/2005/8/layout/list1"/>
    <dgm:cxn modelId="{B4E356C5-BA44-274A-A531-13FB9ABC7F68}" type="presParOf" srcId="{3D1795AF-BF6B-934D-9AAC-7B3342AB7163}" destId="{8D954B33-1F07-1640-BABC-2F73259DB681}" srcOrd="2" destOrd="0" presId="urn:microsoft.com/office/officeart/2005/8/layout/list1"/>
    <dgm:cxn modelId="{61023608-0628-294E-A2DB-4572027A0001}" type="presParOf" srcId="{3D1795AF-BF6B-934D-9AAC-7B3342AB7163}" destId="{C82E394B-4541-2344-A5D4-6062CF12A0D5}" srcOrd="3" destOrd="0" presId="urn:microsoft.com/office/officeart/2005/8/layout/list1"/>
    <dgm:cxn modelId="{B9318620-B5E3-CE41-948C-6B31654E00EA}" type="presParOf" srcId="{3D1795AF-BF6B-934D-9AAC-7B3342AB7163}" destId="{10605AB3-D164-CE4A-A614-FDFC80BF9CC7}" srcOrd="4" destOrd="0" presId="urn:microsoft.com/office/officeart/2005/8/layout/list1"/>
    <dgm:cxn modelId="{253A0EA8-CED0-6F47-AD3B-06593BDE034D}" type="presParOf" srcId="{10605AB3-D164-CE4A-A614-FDFC80BF9CC7}" destId="{132D6BDB-B6A8-B24E-95F9-C03D610378B2}" srcOrd="0" destOrd="0" presId="urn:microsoft.com/office/officeart/2005/8/layout/list1"/>
    <dgm:cxn modelId="{9DBF86B5-87D3-4849-83A6-035434D99E4E}" type="presParOf" srcId="{10605AB3-D164-CE4A-A614-FDFC80BF9CC7}" destId="{EFD967CF-84EC-F648-B5D2-203DC61AADB4}" srcOrd="1" destOrd="0" presId="urn:microsoft.com/office/officeart/2005/8/layout/list1"/>
    <dgm:cxn modelId="{A090203C-C4EC-A148-8992-A91857C8FF59}" type="presParOf" srcId="{3D1795AF-BF6B-934D-9AAC-7B3342AB7163}" destId="{1E7ACB98-92BF-0340-9C98-3D3012D837EB}" srcOrd="5" destOrd="0" presId="urn:microsoft.com/office/officeart/2005/8/layout/list1"/>
    <dgm:cxn modelId="{120421AC-5E6B-B14D-B509-942AD362818A}" type="presParOf" srcId="{3D1795AF-BF6B-934D-9AAC-7B3342AB7163}" destId="{454CF7E0-0A36-5E4B-8969-4201E5A24B94}" srcOrd="6" destOrd="0" presId="urn:microsoft.com/office/officeart/2005/8/layout/list1"/>
    <dgm:cxn modelId="{37C58B8D-7B71-7445-9897-7B371687E347}" type="presParOf" srcId="{3D1795AF-BF6B-934D-9AAC-7B3342AB7163}" destId="{CFE57042-C5CF-4F4B-9F5D-BE9977D99151}" srcOrd="7" destOrd="0" presId="urn:microsoft.com/office/officeart/2005/8/layout/list1"/>
    <dgm:cxn modelId="{2786A324-FB48-8A48-AE4D-6FC3D1BC6D49}" type="presParOf" srcId="{3D1795AF-BF6B-934D-9AAC-7B3342AB7163}" destId="{233ECD62-CA3B-DB47-BF41-06CF8DAC9DC5}" srcOrd="8" destOrd="0" presId="urn:microsoft.com/office/officeart/2005/8/layout/list1"/>
    <dgm:cxn modelId="{2CD23330-1AED-9B40-9B51-0BE169660FF0}" type="presParOf" srcId="{233ECD62-CA3B-DB47-BF41-06CF8DAC9DC5}" destId="{38CCD804-8F5B-484C-861C-8BC41EA43119}" srcOrd="0" destOrd="0" presId="urn:microsoft.com/office/officeart/2005/8/layout/list1"/>
    <dgm:cxn modelId="{07D2F14F-9C67-8B48-8B5D-0070A2875BE0}" type="presParOf" srcId="{233ECD62-CA3B-DB47-BF41-06CF8DAC9DC5}" destId="{2B7A1C2C-3F8F-6B45-9076-B61E7B1CDE90}" srcOrd="1" destOrd="0" presId="urn:microsoft.com/office/officeart/2005/8/layout/list1"/>
    <dgm:cxn modelId="{20C71793-5FB6-4947-9CF2-7D6524939ABA}" type="presParOf" srcId="{3D1795AF-BF6B-934D-9AAC-7B3342AB7163}" destId="{74113B25-44B9-424D-94F8-E6F9696C869B}" srcOrd="9" destOrd="0" presId="urn:microsoft.com/office/officeart/2005/8/layout/list1"/>
    <dgm:cxn modelId="{B3103464-A57D-E74D-A2FF-E8A9F388D13F}"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t>
        <a:bodyPr/>
        <a:lstStyle/>
        <a:p>
          <a:endParaRPr lang="en-US"/>
        </a:p>
      </dgm:t>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t>
        <a:bodyPr/>
        <a:lstStyle/>
        <a:p>
          <a:endParaRPr lang="en-US"/>
        </a:p>
      </dgm:t>
    </dgm:pt>
    <dgm:pt modelId="{E16381AB-15D8-F445-AC18-294C8F0D32DD}" type="pres">
      <dgm:prSet presAssocID="{3956EF87-1FB4-0248-8E81-1F7F0A1C44F2}" presName="parentText" presStyleLbl="node1" presStyleIdx="0" presStyleCnt="2">
        <dgm:presLayoutVars>
          <dgm:chMax val="0"/>
          <dgm:bulletEnabled val="1"/>
        </dgm:presLayoutVars>
      </dgm:prSet>
      <dgm:spPr/>
      <dgm:t>
        <a:bodyPr/>
        <a:lstStyle/>
        <a:p>
          <a:endParaRPr lang="en-US"/>
        </a:p>
      </dgm:t>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t>
        <a:bodyPr/>
        <a:lstStyle/>
        <a:p>
          <a:endParaRPr lang="en-US"/>
        </a:p>
      </dgm:t>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t>
        <a:bodyPr/>
        <a:lstStyle/>
        <a:p>
          <a:endParaRPr lang="en-US"/>
        </a:p>
      </dgm:t>
    </dgm:pt>
    <dgm:pt modelId="{B3A934E0-4DC2-AE4B-AF39-73A594A1198C}" type="pres">
      <dgm:prSet presAssocID="{9E86E22E-ECF8-E24A-99AC-866CFFAA6D85}" presName="parentText" presStyleLbl="node1" presStyleIdx="1" presStyleCnt="2">
        <dgm:presLayoutVars>
          <dgm:chMax val="0"/>
          <dgm:bulletEnabled val="1"/>
        </dgm:presLayoutVars>
      </dgm:prSet>
      <dgm:spPr/>
      <dgm:t>
        <a:bodyPr/>
        <a:lstStyle/>
        <a:p>
          <a:endParaRPr lang="en-US"/>
        </a:p>
      </dgm:t>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t>
        <a:bodyPr/>
        <a:lstStyle/>
        <a:p>
          <a:endParaRPr lang="en-US"/>
        </a:p>
      </dgm:t>
    </dgm:pt>
  </dgm:ptLst>
  <dgm:cxnLst>
    <dgm:cxn modelId="{D16B866B-9FCE-EC43-88FA-80B0F3F62981}" srcId="{43AACC1D-6F5B-8146-B673-48B509B05035}" destId="{3956EF87-1FB4-0248-8E81-1F7F0A1C44F2}" srcOrd="0" destOrd="0" parTransId="{8C8B3416-DF81-A040-A0AE-71C44D615E84}" sibTransId="{8D26E07E-F2D2-E740-9429-BB3F9DBE2770}"/>
    <dgm:cxn modelId="{554420C6-EF5A-0F4B-B7F6-8FA82FC1F9E3}" type="presOf" srcId="{D74F872D-E195-8F42-A612-9959D846D40C}" destId="{47B15D63-8B13-AE4F-BB9E-958608ECE3BF}" srcOrd="0" destOrd="0" presId="urn:microsoft.com/office/officeart/2005/8/layout/list1"/>
    <dgm:cxn modelId="{C36B1686-5203-CA4E-9DC8-4CE3604C41A0}" type="presOf" srcId="{9E86E22E-ECF8-E24A-99AC-866CFFAA6D85}" destId="{504A7E33-3AC2-BA4A-A9D2-3FC0A26FB52C}"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40B95694-D2BA-4544-8E63-E3A4B1068CFF}" type="presOf" srcId="{AC9509FB-E11E-E249-B8E3-CF97BE77938E}" destId="{8D954B33-1F07-1640-BABC-2F73259DB681}" srcOrd="0" destOrd="0" presId="urn:microsoft.com/office/officeart/2005/8/layout/list1"/>
    <dgm:cxn modelId="{0C0A59F1-59CD-B34A-8443-59695ED529C2}" srcId="{43AACC1D-6F5B-8146-B673-48B509B05035}" destId="{9E86E22E-ECF8-E24A-99AC-866CFFAA6D85}" srcOrd="1" destOrd="0" parTransId="{DEC6DC8D-51BA-134B-B216-B37A0A6F69CA}" sibTransId="{87C571C1-7A55-4E42-979D-E7A1A71A3CB9}"/>
    <dgm:cxn modelId="{6C2280D1-5BCE-BB41-964B-0CCA3DD9ED16}" type="presOf" srcId="{3956EF87-1FB4-0248-8E81-1F7F0A1C44F2}" destId="{8945A6BC-BC77-564F-8548-3795AF595003}" srcOrd="0" destOrd="0" presId="urn:microsoft.com/office/officeart/2005/8/layout/list1"/>
    <dgm:cxn modelId="{B61FA02F-1B1C-8343-B5CD-E2D5C1F8FE8E}" type="presOf" srcId="{3956EF87-1FB4-0248-8E81-1F7F0A1C44F2}" destId="{E16381AB-15D8-F445-AC18-294C8F0D32DD}" srcOrd="1"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A2E0DC3C-D48A-E242-96C9-5EBC2567787A}" type="presOf" srcId="{43AACC1D-6F5B-8146-B673-48B509B05035}" destId="{3D1795AF-BF6B-934D-9AAC-7B3342AB7163}" srcOrd="0" destOrd="0" presId="urn:microsoft.com/office/officeart/2005/8/layout/list1"/>
    <dgm:cxn modelId="{F7619301-6808-7B41-B0BD-6EC2E7C7CCE2}" type="presOf" srcId="{9E86E22E-ECF8-E24A-99AC-866CFFAA6D85}" destId="{B3A934E0-4DC2-AE4B-AF39-73A594A1198C}" srcOrd="1" destOrd="0" presId="urn:microsoft.com/office/officeart/2005/8/layout/list1"/>
    <dgm:cxn modelId="{99C79798-7884-CC45-BE64-6A3D54E4D9D5}" type="presParOf" srcId="{3D1795AF-BF6B-934D-9AAC-7B3342AB7163}" destId="{42F99426-8FF0-D14A-85D9-93CFBC766B40}" srcOrd="0" destOrd="0" presId="urn:microsoft.com/office/officeart/2005/8/layout/list1"/>
    <dgm:cxn modelId="{4C97E121-C3F3-AD4E-942E-5E8197D76943}" type="presParOf" srcId="{42F99426-8FF0-D14A-85D9-93CFBC766B40}" destId="{8945A6BC-BC77-564F-8548-3795AF595003}" srcOrd="0" destOrd="0" presId="urn:microsoft.com/office/officeart/2005/8/layout/list1"/>
    <dgm:cxn modelId="{62CB8E28-3041-7B47-B64D-1E6498584647}" type="presParOf" srcId="{42F99426-8FF0-D14A-85D9-93CFBC766B40}" destId="{E16381AB-15D8-F445-AC18-294C8F0D32DD}" srcOrd="1" destOrd="0" presId="urn:microsoft.com/office/officeart/2005/8/layout/list1"/>
    <dgm:cxn modelId="{D340FA1C-EF64-B949-83F5-8BE9114EA13A}" type="presParOf" srcId="{3D1795AF-BF6B-934D-9AAC-7B3342AB7163}" destId="{BAF88751-8B26-7A41-B251-C14F60B61410}" srcOrd="1" destOrd="0" presId="urn:microsoft.com/office/officeart/2005/8/layout/list1"/>
    <dgm:cxn modelId="{A0328036-9648-6D45-95E5-4B766FB1F5D1}" type="presParOf" srcId="{3D1795AF-BF6B-934D-9AAC-7B3342AB7163}" destId="{8D954B33-1F07-1640-BABC-2F73259DB681}" srcOrd="2" destOrd="0" presId="urn:microsoft.com/office/officeart/2005/8/layout/list1"/>
    <dgm:cxn modelId="{798F937D-A82F-754D-A379-180E61AE7B6F}" type="presParOf" srcId="{3D1795AF-BF6B-934D-9AAC-7B3342AB7163}" destId="{C82E394B-4541-2344-A5D4-6062CF12A0D5}" srcOrd="3" destOrd="0" presId="urn:microsoft.com/office/officeart/2005/8/layout/list1"/>
    <dgm:cxn modelId="{EFC4D4FB-622A-834A-A575-F2DC2E2E5EAB}" type="presParOf" srcId="{3D1795AF-BF6B-934D-9AAC-7B3342AB7163}" destId="{2D790F4A-4BB9-7741-BB6F-218ACC27AE6F}" srcOrd="4" destOrd="0" presId="urn:microsoft.com/office/officeart/2005/8/layout/list1"/>
    <dgm:cxn modelId="{AD09300B-E02F-304B-A18B-3300524A3E4B}" type="presParOf" srcId="{2D790F4A-4BB9-7741-BB6F-218ACC27AE6F}" destId="{504A7E33-3AC2-BA4A-A9D2-3FC0A26FB52C}" srcOrd="0" destOrd="0" presId="urn:microsoft.com/office/officeart/2005/8/layout/list1"/>
    <dgm:cxn modelId="{82551B6F-5876-9C41-A3D7-5B83894EB765}" type="presParOf" srcId="{2D790F4A-4BB9-7741-BB6F-218ACC27AE6F}" destId="{B3A934E0-4DC2-AE4B-AF39-73A594A1198C}" srcOrd="1" destOrd="0" presId="urn:microsoft.com/office/officeart/2005/8/layout/list1"/>
    <dgm:cxn modelId="{C1AC62F5-E029-2E48-90CA-B427D8F54A48}" type="presParOf" srcId="{3D1795AF-BF6B-934D-9AAC-7B3342AB7163}" destId="{CD157C77-F11F-EF42-989A-9363B5DFCB07}" srcOrd="5" destOrd="0" presId="urn:microsoft.com/office/officeart/2005/8/layout/list1"/>
    <dgm:cxn modelId="{5FD222BD-3F7E-B04A-819E-D197D5E80863}"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t>
        <a:bodyPr/>
        <a:lstStyle/>
        <a:p>
          <a:endParaRPr lang="en-US"/>
        </a:p>
      </dgm:t>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t>
        <a:bodyPr/>
        <a:lstStyle/>
        <a:p>
          <a:endParaRPr lang="en-US"/>
        </a:p>
      </dgm:t>
    </dgm:pt>
    <dgm:pt modelId="{6F698DE6-B5B1-054D-A329-6A42616523DC}" type="pres">
      <dgm:prSet presAssocID="{A0B4CDA9-EAAF-054D-B0A3-A53491DE6E8A}" presName="parentText" presStyleLbl="node1" presStyleIdx="0" presStyleCnt="3">
        <dgm:presLayoutVars>
          <dgm:chMax val="0"/>
          <dgm:bulletEnabled val="1"/>
        </dgm:presLayoutVars>
      </dgm:prSet>
      <dgm:spPr/>
      <dgm:t>
        <a:bodyPr/>
        <a:lstStyle/>
        <a:p>
          <a:endParaRPr lang="en-US"/>
        </a:p>
      </dgm:t>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t>
        <a:bodyPr/>
        <a:lstStyle/>
        <a:p>
          <a:endParaRPr lang="en-US"/>
        </a:p>
      </dgm:t>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t>
        <a:bodyPr/>
        <a:lstStyle/>
        <a:p>
          <a:endParaRPr lang="en-US"/>
        </a:p>
      </dgm:t>
    </dgm:pt>
    <dgm:pt modelId="{38A62B4C-9396-A84F-984A-D5179BB17AC5}" type="pres">
      <dgm:prSet presAssocID="{DC8E80C8-40F4-8D42-B70D-C58960E5F01C}" presName="parentText" presStyleLbl="node1" presStyleIdx="1" presStyleCnt="3">
        <dgm:presLayoutVars>
          <dgm:chMax val="0"/>
          <dgm:bulletEnabled val="1"/>
        </dgm:presLayoutVars>
      </dgm:prSet>
      <dgm:spPr/>
      <dgm:t>
        <a:bodyPr/>
        <a:lstStyle/>
        <a:p>
          <a:endParaRPr lang="en-US"/>
        </a:p>
      </dgm:t>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t>
        <a:bodyPr/>
        <a:lstStyle/>
        <a:p>
          <a:endParaRPr lang="en-US"/>
        </a:p>
      </dgm:t>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t>
        <a:bodyPr/>
        <a:lstStyle/>
        <a:p>
          <a:endParaRPr lang="en-US"/>
        </a:p>
      </dgm:t>
    </dgm:pt>
    <dgm:pt modelId="{1BC2A23D-E5BA-B749-8146-90C1EEADAA0E}" type="pres">
      <dgm:prSet presAssocID="{DD8AA7B8-68BF-D74C-B470-096D76EA8531}" presName="parentText" presStyleLbl="node1" presStyleIdx="2" presStyleCnt="3">
        <dgm:presLayoutVars>
          <dgm:chMax val="0"/>
          <dgm:bulletEnabled val="1"/>
        </dgm:presLayoutVars>
      </dgm:prSet>
      <dgm:spPr/>
      <dgm:t>
        <a:bodyPr/>
        <a:lstStyle/>
        <a:p>
          <a:endParaRPr lang="en-US"/>
        </a:p>
      </dgm:t>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t>
        <a:bodyPr/>
        <a:lstStyle/>
        <a:p>
          <a:endParaRPr lang="en-US"/>
        </a:p>
      </dgm:t>
    </dgm:pt>
  </dgm:ptLst>
  <dgm:cxnLst>
    <dgm:cxn modelId="{6F206EA6-9A4C-4F4E-944B-2C18D114D483}" srcId="{DD8AA7B8-68BF-D74C-B470-096D76EA8531}" destId="{5C7F60D6-A905-7347-82C9-7B023EEC90ED}" srcOrd="0" destOrd="0" parTransId="{86ADA4DC-12B8-8A44-B637-4428967CC29A}" sibTransId="{E77D06CD-7F4F-DF41-A1EE-A4713B07C50A}"/>
    <dgm:cxn modelId="{E93C6A78-2B10-904D-AA62-8AB9106333F6}" type="presOf" srcId="{DC8E80C8-40F4-8D42-B70D-C58960E5F01C}" destId="{38A62B4C-9396-A84F-984A-D5179BB17AC5}" srcOrd="1" destOrd="0" presId="urn:microsoft.com/office/officeart/2005/8/layout/list1"/>
    <dgm:cxn modelId="{CE48D26D-CC48-5345-869B-B8E989608155}" srcId="{D48E0EB1-97AE-8140-AD1D-C43DF025171E}" destId="{DD8AA7B8-68BF-D74C-B470-096D76EA8531}" srcOrd="2" destOrd="0" parTransId="{5F0F9F19-7232-9B47-99F9-531EDBCE9790}" sibTransId="{9E2611A2-71C3-894C-B3DE-F1A111583052}"/>
    <dgm:cxn modelId="{15695461-9A11-834C-8490-CBB364FFC705}" srcId="{A0B4CDA9-EAAF-054D-B0A3-A53491DE6E8A}" destId="{1DCC08C4-2722-E240-86D6-F790EDD5F99C}" srcOrd="0" destOrd="0" parTransId="{23CE7628-1421-CC46-938D-5C6D92425E33}" sibTransId="{CC8613FF-1493-6D4C-9E84-AF52470EA395}"/>
    <dgm:cxn modelId="{EAA915D8-C756-6446-B9F4-330417B123C5}" type="presOf" srcId="{A0B4CDA9-EAAF-054D-B0A3-A53491DE6E8A}" destId="{6F698DE6-B5B1-054D-A329-6A42616523DC}" srcOrd="1" destOrd="0" presId="urn:microsoft.com/office/officeart/2005/8/layout/list1"/>
    <dgm:cxn modelId="{37FFCBB9-6B05-E243-BCF5-D76051CC1BC6}" type="presOf" srcId="{DC8E80C8-40F4-8D42-B70D-C58960E5F01C}" destId="{4B9C98D4-8D5D-5349-9BC2-C1A27605BFFB}" srcOrd="0" destOrd="0" presId="urn:microsoft.com/office/officeart/2005/8/layout/list1"/>
    <dgm:cxn modelId="{3B062DA7-2FE5-8A4C-854E-A0D6B7952966}" type="presOf" srcId="{D48E0EB1-97AE-8140-AD1D-C43DF025171E}" destId="{8E1E8428-674E-A549-8358-418591F328A8}" srcOrd="0"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B9C3AFFC-DD20-3A41-B56E-1EC1A4E51D14}" srcId="{D48E0EB1-97AE-8140-AD1D-C43DF025171E}" destId="{DC8E80C8-40F4-8D42-B70D-C58960E5F01C}" srcOrd="1" destOrd="0" parTransId="{6CC77D5A-6AAC-3D4A-AB3E-0433FB87300A}" sibTransId="{D6616737-90DA-4F41-AD98-03FA2299DA78}"/>
    <dgm:cxn modelId="{0980D865-0E27-CE4E-A899-0B6500C6805C}" srcId="{DC8E80C8-40F4-8D42-B70D-C58960E5F01C}" destId="{9925A379-769D-EC40-8DE2-6D11987E3C79}" srcOrd="0" destOrd="0" parTransId="{C71C05A8-A03C-D04C-BFE6-3DDABA39548B}" sibTransId="{0A1F4903-7A05-C046-86B2-365DB94FDD82}"/>
    <dgm:cxn modelId="{E06A12E1-98E0-C24D-9941-845F1EB71C50}" type="presOf" srcId="{DD8AA7B8-68BF-D74C-B470-096D76EA8531}" destId="{E75381EB-A056-474E-8B9A-8B981BD969F0}" srcOrd="0" destOrd="0" presId="urn:microsoft.com/office/officeart/2005/8/layout/list1"/>
    <dgm:cxn modelId="{F1433069-BF0B-984A-A780-83186FF6C892}" type="presOf" srcId="{5C7F60D6-A905-7347-82C9-7B023EEC90ED}" destId="{AE7F4BB5-7428-E84F-A060-E8EE658FBA90}" srcOrd="0" destOrd="0" presId="urn:microsoft.com/office/officeart/2005/8/layout/list1"/>
    <dgm:cxn modelId="{89973192-EBF1-1A45-8D73-FA88303695FD}" type="presOf" srcId="{9925A379-769D-EC40-8DE2-6D11987E3C79}" destId="{D1CE88ED-2522-2E41-84AD-ED695DFC26CC}" srcOrd="0" destOrd="0" presId="urn:microsoft.com/office/officeart/2005/8/layout/list1"/>
    <dgm:cxn modelId="{F80B5E65-E3F9-C74A-8864-2429564C5BC2}" type="presOf" srcId="{1DCC08C4-2722-E240-86D6-F790EDD5F99C}" destId="{EE808AEE-D325-EF46-A073-9089B39B9D25}" srcOrd="0" destOrd="0" presId="urn:microsoft.com/office/officeart/2005/8/layout/list1"/>
    <dgm:cxn modelId="{558E91B5-66E4-9948-84E3-C8968708807E}" type="presOf" srcId="{DD8AA7B8-68BF-D74C-B470-096D76EA8531}" destId="{1BC2A23D-E5BA-B749-8146-90C1EEADAA0E}" srcOrd="1" destOrd="0" presId="urn:microsoft.com/office/officeart/2005/8/layout/list1"/>
    <dgm:cxn modelId="{1293AFCD-2190-2846-A376-4438906E293E}" type="presOf" srcId="{A0B4CDA9-EAAF-054D-B0A3-A53491DE6E8A}" destId="{2D40204E-2F61-C742-AA34-E815AC13EF04}" srcOrd="0" destOrd="0" presId="urn:microsoft.com/office/officeart/2005/8/layout/list1"/>
    <dgm:cxn modelId="{13AD963C-D459-BD48-8A0D-6E5FD79046E9}" type="presParOf" srcId="{8E1E8428-674E-A549-8358-418591F328A8}" destId="{01B536BD-800F-3943-A753-3853BCC2BC2C}" srcOrd="0" destOrd="0" presId="urn:microsoft.com/office/officeart/2005/8/layout/list1"/>
    <dgm:cxn modelId="{CA9F5658-1C7F-614B-BEAE-8AACB228200C}" type="presParOf" srcId="{01B536BD-800F-3943-A753-3853BCC2BC2C}" destId="{2D40204E-2F61-C742-AA34-E815AC13EF04}" srcOrd="0" destOrd="0" presId="urn:microsoft.com/office/officeart/2005/8/layout/list1"/>
    <dgm:cxn modelId="{2BB91DCA-96DA-A54C-BFF2-1B8225878C80}" type="presParOf" srcId="{01B536BD-800F-3943-A753-3853BCC2BC2C}" destId="{6F698DE6-B5B1-054D-A329-6A42616523DC}" srcOrd="1" destOrd="0" presId="urn:microsoft.com/office/officeart/2005/8/layout/list1"/>
    <dgm:cxn modelId="{36FB8D94-2B46-544B-9F77-0CA2A7483145}" type="presParOf" srcId="{8E1E8428-674E-A549-8358-418591F328A8}" destId="{A26DBE55-F47C-8D42-9B1F-AAA430650258}" srcOrd="1" destOrd="0" presId="urn:microsoft.com/office/officeart/2005/8/layout/list1"/>
    <dgm:cxn modelId="{030D5556-A8EF-A441-8B08-8DB4967A0F6F}" type="presParOf" srcId="{8E1E8428-674E-A549-8358-418591F328A8}" destId="{EE808AEE-D325-EF46-A073-9089B39B9D25}" srcOrd="2" destOrd="0" presId="urn:microsoft.com/office/officeart/2005/8/layout/list1"/>
    <dgm:cxn modelId="{209A06D4-4898-9548-AC71-4E00504AD3FF}" type="presParOf" srcId="{8E1E8428-674E-A549-8358-418591F328A8}" destId="{137C75BE-1D9C-4D48-976C-5280320D9739}" srcOrd="3" destOrd="0" presId="urn:microsoft.com/office/officeart/2005/8/layout/list1"/>
    <dgm:cxn modelId="{D342DD3A-7EA6-DB4A-B43D-CC27421489FB}" type="presParOf" srcId="{8E1E8428-674E-A549-8358-418591F328A8}" destId="{C2DB4BBF-8C99-7A4C-A707-5141DCFD8700}" srcOrd="4" destOrd="0" presId="urn:microsoft.com/office/officeart/2005/8/layout/list1"/>
    <dgm:cxn modelId="{F6E7251A-E0E7-CA45-AABA-F5E9B7F9AF40}" type="presParOf" srcId="{C2DB4BBF-8C99-7A4C-A707-5141DCFD8700}" destId="{4B9C98D4-8D5D-5349-9BC2-C1A27605BFFB}" srcOrd="0" destOrd="0" presId="urn:microsoft.com/office/officeart/2005/8/layout/list1"/>
    <dgm:cxn modelId="{5D62E096-15E8-B846-82F3-010E1AC338A0}" type="presParOf" srcId="{C2DB4BBF-8C99-7A4C-A707-5141DCFD8700}" destId="{38A62B4C-9396-A84F-984A-D5179BB17AC5}" srcOrd="1" destOrd="0" presId="urn:microsoft.com/office/officeart/2005/8/layout/list1"/>
    <dgm:cxn modelId="{C7BE6CF4-F61C-AF49-8B50-C0B5687153E7}" type="presParOf" srcId="{8E1E8428-674E-A549-8358-418591F328A8}" destId="{B245E29D-18DB-7C4B-BB46-A123AF353479}" srcOrd="5" destOrd="0" presId="urn:microsoft.com/office/officeart/2005/8/layout/list1"/>
    <dgm:cxn modelId="{C03D7588-7F6D-9448-8CDB-6BE788555532}" type="presParOf" srcId="{8E1E8428-674E-A549-8358-418591F328A8}" destId="{D1CE88ED-2522-2E41-84AD-ED695DFC26CC}" srcOrd="6" destOrd="0" presId="urn:microsoft.com/office/officeart/2005/8/layout/list1"/>
    <dgm:cxn modelId="{1C73433B-20F7-2C48-9885-440224862B04}" type="presParOf" srcId="{8E1E8428-674E-A549-8358-418591F328A8}" destId="{015F58EE-72FD-6046-A3B2-0383AFD0D223}" srcOrd="7" destOrd="0" presId="urn:microsoft.com/office/officeart/2005/8/layout/list1"/>
    <dgm:cxn modelId="{F138431C-0D66-C84F-9D65-78402968F77D}" type="presParOf" srcId="{8E1E8428-674E-A549-8358-418591F328A8}" destId="{52DC8C31-98A5-5549-87F8-75A34176C676}" srcOrd="8" destOrd="0" presId="urn:microsoft.com/office/officeart/2005/8/layout/list1"/>
    <dgm:cxn modelId="{046A2975-6E64-C042-BE75-6F9BBC15CD20}" type="presParOf" srcId="{52DC8C31-98A5-5549-87F8-75A34176C676}" destId="{E75381EB-A056-474E-8B9A-8B981BD969F0}" srcOrd="0" destOrd="0" presId="urn:microsoft.com/office/officeart/2005/8/layout/list1"/>
    <dgm:cxn modelId="{E8154D02-7E80-D041-8D25-D180C83126D7}" type="presParOf" srcId="{52DC8C31-98A5-5549-87F8-75A34176C676}" destId="{1BC2A23D-E5BA-B749-8146-90C1EEADAA0E}" srcOrd="1" destOrd="0" presId="urn:microsoft.com/office/officeart/2005/8/layout/list1"/>
    <dgm:cxn modelId="{66213125-61B3-D94C-8775-542E91FA7BB8}" type="presParOf" srcId="{8E1E8428-674E-A549-8358-418591F328A8}" destId="{D559FEC0-3810-E447-BA35-88EEE48F0461}" srcOrd="9" destOrd="0" presId="urn:microsoft.com/office/officeart/2005/8/layout/list1"/>
    <dgm:cxn modelId="{D5B3E7D3-B453-764D-A4FB-1E3369381ECE}"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488950">
            <a:lnSpc>
              <a:spcPct val="90000"/>
            </a:lnSpc>
            <a:spcBef>
              <a:spcPct val="0"/>
            </a:spcBef>
            <a:spcAft>
              <a:spcPct val="35000"/>
            </a:spcAft>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52799"/>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having a header version provides a safety valve</a:t>
          </a:r>
        </a:p>
      </dsp:txBody>
      <dsp:txXfrm>
        <a:off x="0" y="352799"/>
        <a:ext cx="5486400" cy="1190700"/>
      </dsp:txXfrm>
    </dsp:sp>
    <dsp:sp modelId="{E16381AB-15D8-F445-AC18-294C8F0D32DD}">
      <dsp:nvSpPr>
        <dsp:cNvPr id="0" name=""/>
        <dsp:cNvSpPr/>
      </dsp:nvSpPr>
      <dsp:spPr>
        <a:xfrm>
          <a:off x="274320" y="42839"/>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header version number</a:t>
          </a:r>
        </a:p>
      </dsp:txBody>
      <dsp:txXfrm>
        <a:off x="304582" y="73101"/>
        <a:ext cx="3779956" cy="559396"/>
      </dsp:txXfrm>
    </dsp:sp>
    <dsp:sp modelId="{47B15D63-8B13-AE4F-BB9E-958608ECE3BF}">
      <dsp:nvSpPr>
        <dsp:cNvPr id="0" name=""/>
        <dsp:cNvSpPr/>
      </dsp:nvSpPr>
      <dsp:spPr>
        <a:xfrm>
          <a:off x="0" y="1966860"/>
          <a:ext cx="5486400" cy="11907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37388" rIns="425806" bIns="149352" numCol="1" spcCol="1270" anchor="t" anchorCtr="0">
          <a:noAutofit/>
        </a:bodyPr>
        <a:lstStyle/>
        <a:p>
          <a:pPr marL="228600" lvl="1" indent="-228600" algn="l" defTabSz="933450">
            <a:lnSpc>
              <a:spcPct val="90000"/>
            </a:lnSpc>
            <a:spcBef>
              <a:spcPct val="0"/>
            </a:spcBef>
            <a:spcAft>
              <a:spcPct val="15000"/>
            </a:spcAft>
            <a:buChar char="••"/>
          </a:pPr>
          <a:r>
            <a:rPr lang="en-US" sz="2100" kern="1200"/>
            <a:t>provides details on how to demodulate what follows</a:t>
          </a:r>
        </a:p>
      </dsp:txBody>
      <dsp:txXfrm>
        <a:off x="0" y="1966860"/>
        <a:ext cx="5486400" cy="1190700"/>
      </dsp:txXfrm>
    </dsp:sp>
    <dsp:sp modelId="{B3A934E0-4DC2-AE4B-AF39-73A594A1198C}">
      <dsp:nvSpPr>
        <dsp:cNvPr id="0" name=""/>
        <dsp:cNvSpPr/>
      </dsp:nvSpPr>
      <dsp:spPr>
        <a:xfrm>
          <a:off x="274320" y="1656900"/>
          <a:ext cx="3840480" cy="6199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933450">
            <a:lnSpc>
              <a:spcPct val="90000"/>
            </a:lnSpc>
            <a:spcBef>
              <a:spcPct val="0"/>
            </a:spcBef>
            <a:spcAft>
              <a:spcPct val="35000"/>
            </a:spcAft>
          </a:pPr>
          <a:r>
            <a:rPr lang="en-US" sz="2100" kern="1200"/>
            <a:t>next header field</a:t>
          </a:r>
        </a:p>
      </dsp:txBody>
      <dsp:txXfrm>
        <a:off x="304582" y="1687162"/>
        <a:ext cx="3779956" cy="559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7512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75120"/>
        <a:ext cx="5486400" cy="680400"/>
      </dsp:txXfrm>
    </dsp:sp>
    <dsp:sp modelId="{6F698DE6-B5B1-054D-A329-6A42616523DC}">
      <dsp:nvSpPr>
        <dsp:cNvPr id="0" name=""/>
        <dsp:cNvSpPr/>
      </dsp:nvSpPr>
      <dsp:spPr>
        <a:xfrm>
          <a:off x="274320" y="138959"/>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modulation</a:t>
          </a:r>
        </a:p>
      </dsp:txBody>
      <dsp:txXfrm>
        <a:off x="297377" y="162016"/>
        <a:ext cx="3794366" cy="426206"/>
      </dsp:txXfrm>
    </dsp:sp>
    <dsp:sp modelId="{D1CE88ED-2522-2E41-84AD-ED695DFC26CC}">
      <dsp:nvSpPr>
        <dsp:cNvPr id="0" name=""/>
        <dsp:cNvSpPr/>
      </dsp:nvSpPr>
      <dsp:spPr>
        <a:xfrm>
          <a:off x="0" y="137808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78080"/>
        <a:ext cx="5486400" cy="680400"/>
      </dsp:txXfrm>
    </dsp:sp>
    <dsp:sp modelId="{38A62B4C-9396-A84F-984A-D5179BB17AC5}">
      <dsp:nvSpPr>
        <dsp:cNvPr id="0" name=""/>
        <dsp:cNvSpPr/>
      </dsp:nvSpPr>
      <dsp:spPr>
        <a:xfrm>
          <a:off x="274320" y="11419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coding</a:t>
          </a:r>
        </a:p>
      </dsp:txBody>
      <dsp:txXfrm>
        <a:off x="297377" y="1164977"/>
        <a:ext cx="3794366" cy="426206"/>
      </dsp:txXfrm>
    </dsp:sp>
    <dsp:sp modelId="{AE7F4BB5-7428-E84F-A060-E8EE658FBA90}">
      <dsp:nvSpPr>
        <dsp:cNvPr id="0" name=""/>
        <dsp:cNvSpPr/>
      </dsp:nvSpPr>
      <dsp:spPr>
        <a:xfrm>
          <a:off x="0" y="2381040"/>
          <a:ext cx="5486400" cy="6804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81040"/>
        <a:ext cx="5486400" cy="680400"/>
      </dsp:txXfrm>
    </dsp:sp>
    <dsp:sp modelId="{1BC2A23D-E5BA-B749-8146-90C1EEADAA0E}">
      <dsp:nvSpPr>
        <dsp:cNvPr id="0" name=""/>
        <dsp:cNvSpPr/>
      </dsp:nvSpPr>
      <dsp:spPr>
        <a:xfrm>
          <a:off x="274320" y="21448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lvl="0" algn="l" defTabSz="711200">
            <a:lnSpc>
              <a:spcPct val="90000"/>
            </a:lnSpc>
            <a:spcBef>
              <a:spcPct val="0"/>
            </a:spcBef>
            <a:spcAft>
              <a:spcPct val="35000"/>
            </a:spcAft>
          </a:pPr>
          <a:r>
            <a:rPr lang="en-US" sz="1600" kern="1200"/>
            <a:t>data rate</a:t>
          </a:r>
        </a:p>
      </dsp:txBody>
      <dsp:txXfrm>
        <a:off x="297377" y="21679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2166</Words>
  <Characters>12348</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14486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8</cp:revision>
  <dcterms:created xsi:type="dcterms:W3CDTF">2016-03-26T16:29:00Z</dcterms:created>
  <dcterms:modified xsi:type="dcterms:W3CDTF">2016-04-21T18:13:00Z</dcterms:modified>
</cp:coreProperties>
</file>