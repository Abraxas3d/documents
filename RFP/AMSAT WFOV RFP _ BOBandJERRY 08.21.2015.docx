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17E8AF" w14:textId="77777777" w:rsidR="00014AEF" w:rsidRDefault="00014AEF">
      <w:bookmarkStart w:id="0" w:name="_GoBack"/>
      <w:bookmarkEnd w:id="0"/>
    </w:p>
    <w:p w14:paraId="2146379A" w14:textId="77777777" w:rsidR="00014AEF" w:rsidRPr="00014AEF" w:rsidRDefault="00014AEF" w:rsidP="00014AEF"/>
    <w:p w14:paraId="1DCFC100" w14:textId="77777777" w:rsidR="00014AEF" w:rsidRDefault="00014AEF" w:rsidP="00014AEF"/>
    <w:p w14:paraId="462BDD5D" w14:textId="77777777" w:rsidR="0095483A" w:rsidRDefault="00014AEF" w:rsidP="00BD30CB">
      <w:pPr>
        <w:pStyle w:val="Heading1"/>
        <w:rPr>
          <w:sz w:val="96"/>
          <w:szCs w:val="96"/>
        </w:rPr>
      </w:pPr>
      <w:r w:rsidRPr="0095483A">
        <w:rPr>
          <w:sz w:val="144"/>
          <w:szCs w:val="96"/>
        </w:rPr>
        <w:t>AMSAT</w:t>
      </w:r>
      <w:r w:rsidRPr="00BD30CB">
        <w:rPr>
          <w:sz w:val="96"/>
          <w:szCs w:val="96"/>
        </w:rPr>
        <w:t xml:space="preserve"> </w:t>
      </w:r>
    </w:p>
    <w:p w14:paraId="1BD813C0" w14:textId="77777777" w:rsidR="0095483A" w:rsidRPr="0095483A" w:rsidRDefault="00014AEF" w:rsidP="00BD30CB">
      <w:pPr>
        <w:pStyle w:val="Heading1"/>
        <w:rPr>
          <w:sz w:val="72"/>
          <w:szCs w:val="96"/>
        </w:rPr>
      </w:pPr>
      <w:r w:rsidRPr="0095483A">
        <w:rPr>
          <w:sz w:val="72"/>
          <w:szCs w:val="96"/>
        </w:rPr>
        <w:t xml:space="preserve">Emergency Communications </w:t>
      </w:r>
    </w:p>
    <w:p w14:paraId="4B7A73DB" w14:textId="77777777" w:rsidR="00944BB5" w:rsidRPr="00BD30CB" w:rsidRDefault="00014AEF" w:rsidP="00BD30CB">
      <w:pPr>
        <w:pStyle w:val="Heading1"/>
        <w:rPr>
          <w:sz w:val="96"/>
          <w:szCs w:val="96"/>
        </w:rPr>
      </w:pPr>
      <w:r w:rsidRPr="00BD30CB">
        <w:rPr>
          <w:sz w:val="96"/>
          <w:szCs w:val="96"/>
        </w:rPr>
        <w:t xml:space="preserve">Wide-Field-of-View </w:t>
      </w:r>
      <w:r w:rsidRPr="0095483A">
        <w:rPr>
          <w:sz w:val="72"/>
          <w:szCs w:val="96"/>
        </w:rPr>
        <w:t>Payload Accommodations Study</w:t>
      </w:r>
    </w:p>
    <w:p w14:paraId="33BB80DC" w14:textId="77777777" w:rsidR="00014AEF" w:rsidRPr="00014AEF" w:rsidRDefault="00014AEF" w:rsidP="00014AEF">
      <w:pPr>
        <w:pStyle w:val="Title"/>
      </w:pPr>
    </w:p>
    <w:p w14:paraId="3B4B4BC4" w14:textId="77777777" w:rsidR="00014AEF" w:rsidRDefault="00014AEF" w:rsidP="00014AEF">
      <w:pPr>
        <w:pStyle w:val="Title"/>
      </w:pPr>
      <w:r w:rsidRPr="00014AEF">
        <w:t>Request for Proposal</w:t>
      </w:r>
    </w:p>
    <w:p w14:paraId="52A681DB" w14:textId="77777777" w:rsidR="00014AEF" w:rsidRPr="00014AEF" w:rsidRDefault="00014AEF" w:rsidP="00014AEF"/>
    <w:p w14:paraId="58D09EBA" w14:textId="77777777" w:rsidR="00014AEF" w:rsidRDefault="00911B9B" w:rsidP="00014AEF">
      <w:pPr>
        <w:pStyle w:val="Title"/>
      </w:pPr>
      <w:r>
        <w:t>August 21</w:t>
      </w:r>
      <w:r w:rsidR="00014AEF" w:rsidRPr="00014AEF">
        <w:t>, 2015</w:t>
      </w:r>
    </w:p>
    <w:p w14:paraId="56661C30" w14:textId="77777777" w:rsidR="00014AEF" w:rsidRDefault="00014AEF" w:rsidP="00014AEF"/>
    <w:p w14:paraId="26543661" w14:textId="77777777" w:rsidR="00014AEF" w:rsidRDefault="00014AEF">
      <w:r>
        <w:br w:type="page"/>
      </w:r>
    </w:p>
    <w:p w14:paraId="07B6F205" w14:textId="77777777" w:rsidR="00014AEF" w:rsidRDefault="00014AEF" w:rsidP="00014AEF">
      <w:pPr>
        <w:pStyle w:val="Heading1"/>
        <w:numPr>
          <w:ilvl w:val="0"/>
          <w:numId w:val="2"/>
        </w:numPr>
      </w:pPr>
      <w:r>
        <w:lastRenderedPageBreak/>
        <w:t>Project Summary</w:t>
      </w:r>
    </w:p>
    <w:p w14:paraId="106F67EF" w14:textId="77777777" w:rsidR="00014AEF" w:rsidRDefault="00014AEF" w:rsidP="00014AEF">
      <w:pPr>
        <w:ind w:left="360"/>
        <w:rPr>
          <w:rFonts w:eastAsia="Garamond" w:cs="Garamond"/>
          <w:color w:val="000000"/>
          <w:sz w:val="24"/>
          <w:szCs w:val="24"/>
        </w:rPr>
      </w:pPr>
      <w:r>
        <w:t xml:space="preserve">AMSAT wishes to participate in a </w:t>
      </w:r>
      <w:r w:rsidRPr="00014AEF">
        <w:rPr>
          <w:rFonts w:eastAsia="Garamond" w:cs="Garamond"/>
          <w:sz w:val="24"/>
          <w:szCs w:val="24"/>
        </w:rPr>
        <w:t>ride-share opportunity as a hosted amateur radio payload on the Wide Field of View (WFOV) geosynchronous satellite currently being designed by Millennium Space Systems for the USAF Remote Sensing Program Office (USAF SMC/RS)</w:t>
      </w:r>
      <w:r w:rsidRPr="00014AEF">
        <w:rPr>
          <w:rFonts w:eastAsia="Garamond" w:cs="Garamond"/>
          <w:color w:val="000000"/>
          <w:sz w:val="24"/>
          <w:szCs w:val="24"/>
        </w:rPr>
        <w:t xml:space="preserve">.  </w:t>
      </w:r>
      <w:ins w:id="1" w:author="Robert McGwier" w:date="2015-08-21T08:29:00Z">
        <w:r w:rsidR="00301D3E">
          <w:rPr>
            <w:rFonts w:eastAsia="Garamond" w:cs="Garamond"/>
            <w:color w:val="000000"/>
            <w:sz w:val="24"/>
            <w:szCs w:val="24"/>
          </w:rPr>
          <w:t>A</w:t>
        </w:r>
      </w:ins>
      <w:del w:id="2" w:author="Robert McGwier" w:date="2015-08-21T08:29:00Z">
        <w:r w:rsidRPr="00014AEF" w:rsidDel="00301D3E">
          <w:rPr>
            <w:rFonts w:eastAsia="Garamond" w:cs="Garamond"/>
            <w:color w:val="000000"/>
            <w:sz w:val="24"/>
            <w:szCs w:val="24"/>
          </w:rPr>
          <w:delText>This request is for a</w:delText>
        </w:r>
      </w:del>
      <w:r w:rsidRPr="00014AEF">
        <w:rPr>
          <w:rFonts w:eastAsia="Garamond" w:cs="Garamond"/>
          <w:color w:val="000000"/>
          <w:sz w:val="24"/>
          <w:szCs w:val="24"/>
        </w:rPr>
        <w:t xml:space="preserve"> study </w:t>
      </w:r>
      <w:ins w:id="3" w:author="Robert McGwier" w:date="2015-08-21T08:29:00Z">
        <w:r w:rsidR="00301D3E">
          <w:rPr>
            <w:rFonts w:eastAsia="Garamond" w:cs="Garamond"/>
            <w:color w:val="000000"/>
            <w:sz w:val="24"/>
            <w:szCs w:val="24"/>
          </w:rPr>
          <w:t>shall</w:t>
        </w:r>
      </w:ins>
      <w:del w:id="4" w:author="Robert McGwier" w:date="2015-08-21T08:29:00Z">
        <w:r w:rsidRPr="00014AEF" w:rsidDel="00301D3E">
          <w:rPr>
            <w:rFonts w:eastAsia="Garamond" w:cs="Garamond"/>
            <w:color w:val="000000"/>
            <w:sz w:val="24"/>
            <w:szCs w:val="24"/>
          </w:rPr>
          <w:delText>to</w:delText>
        </w:r>
      </w:del>
      <w:r w:rsidRPr="00014AEF">
        <w:rPr>
          <w:rFonts w:eastAsia="Garamond" w:cs="Garamond"/>
          <w:color w:val="000000"/>
          <w:sz w:val="24"/>
          <w:szCs w:val="24"/>
        </w:rPr>
        <w:t xml:space="preserve"> be conducted by Millennium Space Systems to determine feasibility of the ride-share to determine the effects on the existing design.</w:t>
      </w:r>
    </w:p>
    <w:p w14:paraId="1CF3058E" w14:textId="77777777" w:rsidR="00014AEF" w:rsidRDefault="00014AEF" w:rsidP="00014AEF">
      <w:pPr>
        <w:pStyle w:val="Heading1"/>
        <w:numPr>
          <w:ilvl w:val="0"/>
          <w:numId w:val="2"/>
        </w:numPr>
      </w:pPr>
      <w:r>
        <w:t>Study Statement of Work</w:t>
      </w:r>
    </w:p>
    <w:p w14:paraId="3228E83C" w14:textId="77777777" w:rsidR="009518CB" w:rsidRPr="009518CB" w:rsidRDefault="009518CB" w:rsidP="009518CB">
      <w:pPr>
        <w:ind w:left="360"/>
      </w:pPr>
      <w:r>
        <w:t xml:space="preserve">The accommodations study </w:t>
      </w:r>
      <w:r w:rsidR="00C0690E">
        <w:t>will</w:t>
      </w:r>
      <w:r>
        <w:t xml:space="preserve"> include the following elements:</w:t>
      </w:r>
    </w:p>
    <w:p w14:paraId="666222DB" w14:textId="77777777" w:rsidR="00014AEF" w:rsidRDefault="00014AEF" w:rsidP="00014AEF">
      <w:pPr>
        <w:pStyle w:val="Heading3"/>
        <w:numPr>
          <w:ilvl w:val="1"/>
          <w:numId w:val="2"/>
        </w:numPr>
      </w:pPr>
      <w:r>
        <w:t>Payload Accommodations</w:t>
      </w:r>
    </w:p>
    <w:p w14:paraId="5DE01C53" w14:textId="77777777" w:rsidR="009518CB" w:rsidRDefault="009518CB" w:rsidP="009518CB">
      <w:pPr>
        <w:pStyle w:val="Heading4"/>
        <w:numPr>
          <w:ilvl w:val="2"/>
          <w:numId w:val="2"/>
        </w:numPr>
        <w:rPr>
          <w:rStyle w:val="SubtleEmphasis"/>
        </w:rPr>
      </w:pPr>
      <w:r w:rsidRPr="009518CB">
        <w:rPr>
          <w:rStyle w:val="SubtleEmphasis"/>
        </w:rPr>
        <w:t xml:space="preserve">Accommodations: </w:t>
      </w:r>
      <w:r w:rsidR="00014AEF" w:rsidRPr="009518CB">
        <w:rPr>
          <w:rStyle w:val="SubtleEmphasis"/>
        </w:rPr>
        <w:t>mec</w:t>
      </w:r>
      <w:r w:rsidRPr="009518CB">
        <w:rPr>
          <w:rStyle w:val="SubtleEmphasis"/>
        </w:rPr>
        <w:t>hanical, location on spacecraft</w:t>
      </w:r>
    </w:p>
    <w:p w14:paraId="79AB8426" w14:textId="77777777" w:rsidR="00014AEF" w:rsidRDefault="009518CB" w:rsidP="009518CB">
      <w:pPr>
        <w:pStyle w:val="Heading4"/>
        <w:numPr>
          <w:ilvl w:val="2"/>
          <w:numId w:val="2"/>
        </w:numPr>
        <w:rPr>
          <w:rStyle w:val="SubtleEmphasis"/>
        </w:rPr>
      </w:pPr>
      <w:r>
        <w:rPr>
          <w:rStyle w:val="SubtleEmphasis"/>
        </w:rPr>
        <w:t>Electrical Accommodations: harnessing, wiring, payload interface electronics, data, software, commanding, grounding, relays, dead-facing, keep-out zones – ensuring no failure of the AMSAT payload can propagate back to the spacecraft</w:t>
      </w:r>
      <w:r w:rsidR="00014AEF" w:rsidRPr="009518CB">
        <w:rPr>
          <w:rStyle w:val="SubtleEmphasis"/>
        </w:rPr>
        <w:t xml:space="preserve"> </w:t>
      </w:r>
    </w:p>
    <w:p w14:paraId="43F9AA81" w14:textId="77777777" w:rsidR="00014AEF" w:rsidRDefault="00014AEF" w:rsidP="00014AEF">
      <w:pPr>
        <w:pStyle w:val="Heading3"/>
        <w:numPr>
          <w:ilvl w:val="1"/>
          <w:numId w:val="2"/>
        </w:numPr>
      </w:pPr>
      <w:r>
        <w:t>Accommodations</w:t>
      </w:r>
    </w:p>
    <w:p w14:paraId="5C0EE4B6" w14:textId="77777777" w:rsidR="00014AEF" w:rsidRPr="00FD200B" w:rsidRDefault="007A62AA" w:rsidP="007A62AA">
      <w:pPr>
        <w:pStyle w:val="Heading4"/>
        <w:numPr>
          <w:ilvl w:val="2"/>
          <w:numId w:val="2"/>
        </w:numPr>
        <w:rPr>
          <w:rStyle w:val="SubtleEmphasis"/>
        </w:rPr>
      </w:pPr>
      <w:r w:rsidRPr="00FD200B">
        <w:rPr>
          <w:rStyle w:val="SubtleEmphasis"/>
        </w:rPr>
        <w:t>Develop a Preliminary I</w:t>
      </w:r>
      <w:r w:rsidR="009E4071">
        <w:rPr>
          <w:rStyle w:val="SubtleEmphasis"/>
        </w:rPr>
        <w:t xml:space="preserve">nterface </w:t>
      </w:r>
      <w:r w:rsidRPr="00FD200B">
        <w:rPr>
          <w:rStyle w:val="SubtleEmphasis"/>
        </w:rPr>
        <w:t>C</w:t>
      </w:r>
      <w:r w:rsidR="009E4071">
        <w:rPr>
          <w:rStyle w:val="SubtleEmphasis"/>
        </w:rPr>
        <w:t xml:space="preserve">ontrol </w:t>
      </w:r>
      <w:r w:rsidRPr="00FD200B">
        <w:rPr>
          <w:rStyle w:val="SubtleEmphasis"/>
        </w:rPr>
        <w:t>D</w:t>
      </w:r>
      <w:r w:rsidR="009E4071">
        <w:rPr>
          <w:rStyle w:val="SubtleEmphasis"/>
        </w:rPr>
        <w:t>ocument (ICD)</w:t>
      </w:r>
    </w:p>
    <w:p w14:paraId="42690FC1" w14:textId="77777777" w:rsidR="007A62AA" w:rsidRPr="00FD200B" w:rsidRDefault="007A62AA" w:rsidP="00FD200B">
      <w:pPr>
        <w:pStyle w:val="Heading4"/>
        <w:numPr>
          <w:ilvl w:val="2"/>
          <w:numId w:val="2"/>
        </w:numPr>
        <w:rPr>
          <w:rStyle w:val="SubtleEmphasis"/>
        </w:rPr>
      </w:pPr>
      <w:r w:rsidRPr="00FD200B">
        <w:rPr>
          <w:rStyle w:val="SubtleEmphasis"/>
        </w:rPr>
        <w:t>Develop a Prel</w:t>
      </w:r>
      <w:r w:rsidR="00FD200B">
        <w:rPr>
          <w:rStyle w:val="SubtleEmphasis"/>
        </w:rPr>
        <w:t>iminary Payload Integration Plan w</w:t>
      </w:r>
      <w:r w:rsidRPr="00FD200B">
        <w:rPr>
          <w:rStyle w:val="SubtleEmphasis"/>
        </w:rPr>
        <w:t>ith Milestones, Dependencies and any work</w:t>
      </w:r>
      <w:r w:rsidR="00FD200B" w:rsidRPr="00FD200B">
        <w:rPr>
          <w:rStyle w:val="SubtleEmphasis"/>
        </w:rPr>
        <w:t>-around</w:t>
      </w:r>
      <w:del w:id="5" w:author="Robert McGwier" w:date="2015-08-21T08:27:00Z">
        <w:r w:rsidR="00FD200B" w:rsidRPr="00FD200B" w:rsidDel="00301D3E">
          <w:rPr>
            <w:rStyle w:val="SubtleEmphasis"/>
          </w:rPr>
          <w:delText>s</w:delText>
        </w:r>
      </w:del>
      <w:r w:rsidR="00FD200B" w:rsidRPr="00FD200B">
        <w:rPr>
          <w:rStyle w:val="SubtleEmphasis"/>
        </w:rPr>
        <w:t xml:space="preserve"> if payload delivery is late</w:t>
      </w:r>
    </w:p>
    <w:p w14:paraId="538E3FB2" w14:textId="77777777" w:rsidR="00FD200B" w:rsidRDefault="00FD200B" w:rsidP="00FD200B">
      <w:pPr>
        <w:pStyle w:val="Heading3"/>
        <w:numPr>
          <w:ilvl w:val="1"/>
          <w:numId w:val="2"/>
        </w:numPr>
      </w:pPr>
      <w:r>
        <w:t>Cost Estimate for Secondary Payload Integration onto WFOV</w:t>
      </w:r>
    </w:p>
    <w:p w14:paraId="132E6EAD" w14:textId="77777777" w:rsidR="00FD200B" w:rsidRPr="00FD200B" w:rsidRDefault="00FD200B" w:rsidP="00FD200B">
      <w:pPr>
        <w:pStyle w:val="Heading4"/>
        <w:numPr>
          <w:ilvl w:val="2"/>
          <w:numId w:val="2"/>
        </w:numPr>
        <w:rPr>
          <w:rStyle w:val="SubtleEmphasis"/>
        </w:rPr>
      </w:pPr>
      <w:r w:rsidRPr="00FD200B">
        <w:rPr>
          <w:rStyle w:val="SubtleEmphasis"/>
        </w:rPr>
        <w:t>Establish a Giver/Receiver List for both the study and for the follow-on integration &amp; test program</w:t>
      </w:r>
    </w:p>
    <w:p w14:paraId="7758A29C" w14:textId="77777777" w:rsidR="00FD200B" w:rsidRPr="00FD200B" w:rsidRDefault="00FD200B" w:rsidP="00FD200B">
      <w:pPr>
        <w:pStyle w:val="Heading4"/>
        <w:numPr>
          <w:ilvl w:val="2"/>
          <w:numId w:val="2"/>
        </w:numPr>
        <w:rPr>
          <w:rStyle w:val="Strong"/>
          <w:b w:val="0"/>
          <w:bCs w:val="0"/>
          <w:i w:val="0"/>
          <w:iCs w:val="0"/>
          <w:color w:val="404040" w:themeColor="text1" w:themeTint="BF"/>
        </w:rPr>
      </w:pPr>
      <w:r w:rsidRPr="00FD200B">
        <w:rPr>
          <w:rStyle w:val="SubtleEmphasis"/>
        </w:rPr>
        <w:t xml:space="preserve">Develop a Technical Risk Assessment </w:t>
      </w:r>
      <w:r>
        <w:rPr>
          <w:rStyle w:val="SubtleEmphasis"/>
        </w:rPr>
        <w:t>i</w:t>
      </w:r>
      <w:r w:rsidRPr="00FD200B">
        <w:rPr>
          <w:rStyle w:val="SubtleEmphasis"/>
        </w:rPr>
        <w:t>n terms of any impacts to the baseline spacecraft design</w:t>
      </w:r>
    </w:p>
    <w:p w14:paraId="1E632A9E" w14:textId="77777777" w:rsidR="00C3302E" w:rsidRDefault="00B3001C" w:rsidP="00AE0F34">
      <w:pPr>
        <w:pStyle w:val="Heading1"/>
        <w:numPr>
          <w:ilvl w:val="0"/>
          <w:numId w:val="2"/>
        </w:numPr>
      </w:pPr>
      <w:r>
        <w:t xml:space="preserve">AMSAT Payload </w:t>
      </w:r>
      <w:r w:rsidR="00057BBD">
        <w:t xml:space="preserve">and CONOPS </w:t>
      </w:r>
      <w:r>
        <w:t>Description</w:t>
      </w:r>
    </w:p>
    <w:p w14:paraId="5D66B142" w14:textId="77777777" w:rsidR="00057BBD" w:rsidRDefault="00057BBD" w:rsidP="00057BBD">
      <w:pPr>
        <w:pStyle w:val="NoSpacing"/>
        <w:ind w:left="360"/>
      </w:pPr>
      <w:r w:rsidRPr="00057BBD">
        <w:t>The AMSAT payload would consist of a software</w:t>
      </w:r>
      <w:ins w:id="6" w:author="Robert McGwier" w:date="2015-08-21T08:28:00Z">
        <w:r w:rsidR="00301D3E">
          <w:t>-</w:t>
        </w:r>
      </w:ins>
      <w:del w:id="7" w:author="Robert McGwier" w:date="2015-08-21T08:28:00Z">
        <w:r w:rsidRPr="00057BBD" w:rsidDel="00301D3E">
          <w:delText xml:space="preserve"> </w:delText>
        </w:r>
      </w:del>
      <w:r w:rsidRPr="00057BBD">
        <w:t>defined radio, manufactured by RINCON Research Corporation,</w:t>
      </w:r>
      <w:ins w:id="8" w:author="Robert McGwier" w:date="2015-08-21T08:28:00Z">
        <w:r w:rsidR="00301D3E">
          <w:t xml:space="preserve"> and additional electronic components needed to make it functional will come from Virginia Tech and AMSAT</w:t>
        </w:r>
      </w:ins>
      <w:r w:rsidRPr="00057BBD">
        <w:t xml:space="preserve"> and </w:t>
      </w:r>
      <w:ins w:id="9" w:author="Robert McGwier" w:date="2015-08-21T08:28:00Z">
        <w:r w:rsidR="00301D3E">
          <w:t xml:space="preserve">shall be </w:t>
        </w:r>
      </w:ins>
      <w:r w:rsidRPr="00057BBD">
        <w:t>placed into operation in the amateur satellite service.  It would be an FCC licensed, internationally coordinated digital transponder and bent pipe transponder</w:t>
      </w:r>
      <w:r>
        <w:t xml:space="preserve">. </w:t>
      </w:r>
    </w:p>
    <w:p w14:paraId="47AB2437" w14:textId="77777777" w:rsidR="00057BBD" w:rsidRDefault="00057BBD" w:rsidP="00057BBD">
      <w:pPr>
        <w:pStyle w:val="NoSpacing"/>
        <w:ind w:left="360"/>
      </w:pPr>
    </w:p>
    <w:p w14:paraId="0B9939C2" w14:textId="77777777" w:rsidR="00057BBD" w:rsidRDefault="00057BBD" w:rsidP="00057BBD">
      <w:pPr>
        <w:pStyle w:val="Heading3"/>
        <w:numPr>
          <w:ilvl w:val="1"/>
          <w:numId w:val="2"/>
        </w:numPr>
        <w:spacing w:line="240" w:lineRule="auto"/>
      </w:pPr>
      <w:r>
        <w:t>Frequency Bands:</w:t>
      </w:r>
      <w:r>
        <w:tab/>
      </w:r>
    </w:p>
    <w:p w14:paraId="104990E9" w14:textId="44D8866D" w:rsidR="00057BBD" w:rsidRDefault="00057BBD" w:rsidP="00057BBD">
      <w:pPr>
        <w:spacing w:line="240" w:lineRule="auto"/>
        <w:ind w:left="1440"/>
      </w:pPr>
      <w:r w:rsidRPr="00057BBD">
        <w:t>5660</w:t>
      </w:r>
      <w:ins w:id="10" w:author="Jerry Buxton" w:date="2015-08-21T11:14:00Z">
        <w:r w:rsidR="00CC5576">
          <w:t xml:space="preserve"> </w:t>
        </w:r>
      </w:ins>
      <w:r w:rsidRPr="00057BBD">
        <w:t xml:space="preserve">MHz </w:t>
      </w:r>
      <w:ins w:id="11" w:author="Jerry Buxton" w:date="2015-08-21T10:55:00Z">
        <w:r w:rsidR="00BB7DBC">
          <w:t xml:space="preserve">(center frequency) </w:t>
        </w:r>
      </w:ins>
      <w:r w:rsidRPr="00057BBD">
        <w:t>uplink, ~10 MHz wide</w:t>
      </w:r>
    </w:p>
    <w:p w14:paraId="7148EE6B" w14:textId="1280D7D2" w:rsidR="00057BBD" w:rsidRDefault="00057BBD" w:rsidP="00057BBD">
      <w:pPr>
        <w:spacing w:line="240" w:lineRule="auto"/>
        <w:ind w:left="1440"/>
      </w:pPr>
      <w:del w:id="12" w:author="Jerry Buxton" w:date="2015-08-21T10:55:00Z">
        <w:r w:rsidDel="00BB7DBC">
          <w:delText xml:space="preserve">10475 </w:delText>
        </w:r>
      </w:del>
      <w:ins w:id="13" w:author="Jerry Buxton" w:date="2015-08-21T10:55:00Z">
        <w:r w:rsidR="00BB7DBC">
          <w:t xml:space="preserve">10460 </w:t>
        </w:r>
      </w:ins>
      <w:r>
        <w:t>MHz</w:t>
      </w:r>
      <w:ins w:id="14" w:author="Jerry Buxton" w:date="2015-08-21T10:55:00Z">
        <w:r w:rsidR="00BB7DBC">
          <w:t xml:space="preserve"> (center frequency)</w:t>
        </w:r>
      </w:ins>
      <w:r>
        <w:t xml:space="preserve"> downlink ~ 10 MHz wide</w:t>
      </w:r>
    </w:p>
    <w:p w14:paraId="15EF6C6B" w14:textId="77777777" w:rsidR="00057BBD" w:rsidRDefault="00057BBD" w:rsidP="00057BBD">
      <w:pPr>
        <w:pStyle w:val="Heading3"/>
        <w:numPr>
          <w:ilvl w:val="1"/>
          <w:numId w:val="2"/>
        </w:numPr>
      </w:pPr>
      <w:r>
        <w:t>Modes of Operation</w:t>
      </w:r>
    </w:p>
    <w:p w14:paraId="1D1F0DEE" w14:textId="77777777" w:rsidR="00057BBD" w:rsidRDefault="00057BBD" w:rsidP="00057BBD">
      <w:pPr>
        <w:pStyle w:val="ListParagraph"/>
        <w:ind w:left="1440"/>
      </w:pPr>
      <w:r>
        <w:t xml:space="preserve">The payload would implement a digital transponder and a bent pipe transponder using a channelized uplink (frequency division multiplexed) and would divide these channels between digital uplinks and bent pipe uplinks based on demand and as coordinated but will be settable by the operators to best fit the available channel capacity as USAF WFOV changes position around the earth.  The downlink will consist of a single carrier </w:t>
      </w:r>
      <w:r>
        <w:lastRenderedPageBreak/>
        <w:t xml:space="preserve">digital signal and a single frequency band producing an FDM linear transponder (bent pipe).  </w:t>
      </w:r>
    </w:p>
    <w:p w14:paraId="4B661AC2" w14:textId="77777777" w:rsidR="00057BBD" w:rsidRDefault="00057BBD" w:rsidP="00057BBD">
      <w:pPr>
        <w:pStyle w:val="Heading3"/>
        <w:numPr>
          <w:ilvl w:val="1"/>
          <w:numId w:val="2"/>
        </w:numPr>
      </w:pPr>
      <w:r>
        <w:t>Power</w:t>
      </w:r>
    </w:p>
    <w:p w14:paraId="271D6044" w14:textId="77777777" w:rsidR="00057BBD" w:rsidRDefault="00F771C1" w:rsidP="00057BBD">
      <w:pPr>
        <w:pStyle w:val="ListParagraph"/>
        <w:ind w:left="1440"/>
      </w:pPr>
      <w:r>
        <w:t>Initial discussions indicated</w:t>
      </w:r>
      <w:r w:rsidR="00057BBD">
        <w:t xml:space="preserve"> </w:t>
      </w:r>
      <w:r>
        <w:t xml:space="preserve">an available </w:t>
      </w:r>
      <w:r w:rsidR="00057BBD">
        <w:t xml:space="preserve">100+ W.  We need maximum possible transmit power so we proposed to consume every available watt but stay beneath the power cap.  We propose that the operators of USAF WFOV simply turn our transponder off when there is insufficient power to operate our payload as opposed to our increase in complexity of making multiple power settings at this time. </w:t>
      </w:r>
      <w:r w:rsidR="00B314BE">
        <w:t>This can be reconsidered in cooperation with MSS.</w:t>
      </w:r>
    </w:p>
    <w:p w14:paraId="2D02D7BD" w14:textId="77777777" w:rsidR="001E4681" w:rsidRDefault="001E4681" w:rsidP="001E4681">
      <w:pPr>
        <w:pStyle w:val="Heading3"/>
        <w:numPr>
          <w:ilvl w:val="1"/>
          <w:numId w:val="2"/>
        </w:numPr>
      </w:pPr>
      <w:r>
        <w:t>Mass</w:t>
      </w:r>
    </w:p>
    <w:p w14:paraId="611B28A1" w14:textId="77777777" w:rsidR="001E4681" w:rsidRDefault="003D6A5E" w:rsidP="001E4681">
      <w:pPr>
        <w:pStyle w:val="ListParagraph"/>
        <w:ind w:left="1440"/>
      </w:pPr>
      <w:r>
        <w:t>Initial discussion</w:t>
      </w:r>
      <w:r w:rsidR="00F771C1">
        <w:t>s</w:t>
      </w:r>
      <w:r>
        <w:t xml:space="preserve"> indicated a maximum payload allowance of</w:t>
      </w:r>
      <w:r w:rsidR="001E4681">
        <w:t xml:space="preserve"> up to 20 Kg of mass.  We propose to build a total payload that is significantly less than 20 Kg total mass, inclusive of antennas, electr</w:t>
      </w:r>
      <w:ins w:id="15" w:author="Robert McGwier" w:date="2015-08-21T08:26:00Z">
        <w:r w:rsidR="00AC5F77">
          <w:t>onics</w:t>
        </w:r>
      </w:ins>
      <w:del w:id="16" w:author="Robert McGwier" w:date="2015-08-21T08:26:00Z">
        <w:r w:rsidR="001E4681" w:rsidDel="00AC5F77">
          <w:delText>ics</w:delText>
        </w:r>
      </w:del>
      <w:r w:rsidR="001E4681">
        <w:t>, and cables.</w:t>
      </w:r>
    </w:p>
    <w:p w14:paraId="69F28074" w14:textId="77777777" w:rsidR="001E4681" w:rsidRDefault="001E4681" w:rsidP="001E4681">
      <w:pPr>
        <w:pStyle w:val="Heading3"/>
        <w:numPr>
          <w:ilvl w:val="1"/>
          <w:numId w:val="2"/>
        </w:numPr>
      </w:pPr>
      <w:r>
        <w:t>Size</w:t>
      </w:r>
    </w:p>
    <w:p w14:paraId="1736C56C" w14:textId="77777777" w:rsidR="001E4681" w:rsidRDefault="003D6A5E" w:rsidP="001E4681">
      <w:pPr>
        <w:pStyle w:val="ListParagraph"/>
        <w:ind w:left="1440"/>
      </w:pPr>
      <w:r>
        <w:t>Mass</w:t>
      </w:r>
      <w:r w:rsidR="001E4681">
        <w:t xml:space="preserve"> volume allowed</w:t>
      </w:r>
      <w:r w:rsidR="00290BDC">
        <w:t xml:space="preserve"> or actual envelope </w:t>
      </w:r>
      <w:r>
        <w:t>size is currently unknown</w:t>
      </w:r>
      <w:r w:rsidR="00290BDC">
        <w:t>. W</w:t>
      </w:r>
      <w:r w:rsidR="001E4681">
        <w:t>e foresee a very small footprint on the cold plate for thermal control, and small footprint external to the body of the USAF WFOV bus for our antennas.</w:t>
      </w:r>
    </w:p>
    <w:p w14:paraId="2B408D90" w14:textId="77777777" w:rsidR="00290BDC" w:rsidRDefault="00290BDC" w:rsidP="00290BDC">
      <w:pPr>
        <w:pStyle w:val="Heading3"/>
        <w:numPr>
          <w:ilvl w:val="1"/>
          <w:numId w:val="2"/>
        </w:numPr>
      </w:pPr>
      <w:r>
        <w:t>Antennas</w:t>
      </w:r>
    </w:p>
    <w:p w14:paraId="6683922B" w14:textId="77777777" w:rsidR="00290BDC" w:rsidRDefault="00290BDC" w:rsidP="00290BDC">
      <w:pPr>
        <w:pStyle w:val="ListParagraph"/>
        <w:ind w:left="1440"/>
      </w:pPr>
      <w:r>
        <w:t>The current CONOP utilizes short horns operating in the 10 GHz amateur satellite service allocation and will have a half power beam width that will subtend the visible earth.  The receive antenna concept is a phased array consisted to two separate flat panels mounted on the available space adjacent to the nadir pointing face but consisting of one each panel, mounted on the +X and –X face.  The 10 GHz band will need at least two horns, one for the digital transponder and one for the bent pipe transponder.</w:t>
      </w:r>
    </w:p>
    <w:p w14:paraId="608B790D" w14:textId="77777777" w:rsidR="00290BDC" w:rsidRDefault="00290BDC" w:rsidP="00290BDC">
      <w:pPr>
        <w:pStyle w:val="Heading3"/>
        <w:numPr>
          <w:ilvl w:val="1"/>
          <w:numId w:val="2"/>
        </w:numPr>
      </w:pPr>
      <w:r>
        <w:t>Payload Operation</w:t>
      </w:r>
    </w:p>
    <w:p w14:paraId="61AFC41C" w14:textId="1394657A" w:rsidR="00290BDC" w:rsidRPr="00290BDC" w:rsidRDefault="00290BDC" w:rsidP="00290BDC">
      <w:pPr>
        <w:pStyle w:val="ListParagraph"/>
        <w:ind w:left="1440"/>
      </w:pPr>
      <w:r>
        <w:t>We propose the only control needed by AMSAT is power on/power off</w:t>
      </w:r>
      <w:ins w:id="17" w:author="Jerry Buxton" w:date="2015-08-21T11:09:00Z">
        <w:r w:rsidR="00455616">
          <w:t xml:space="preserve"> which shall be independent </w:t>
        </w:r>
      </w:ins>
      <w:ins w:id="18" w:author="Jerry Buxton" w:date="2015-08-21T11:11:00Z">
        <w:r w:rsidR="00455616">
          <w:t xml:space="preserve">and downstream of </w:t>
        </w:r>
      </w:ins>
      <w:ins w:id="19" w:author="Jerry Buxton" w:date="2015-08-21T11:09:00Z">
        <w:r w:rsidR="00455616">
          <w:t xml:space="preserve">any </w:t>
        </w:r>
      </w:ins>
      <w:ins w:id="20" w:author="Jerry Buxton" w:date="2015-08-21T11:11:00Z">
        <w:r w:rsidR="00455616">
          <w:t>USAF WFOV operator control of the payload</w:t>
        </w:r>
      </w:ins>
      <w:ins w:id="21" w:author="Jerry Buxton" w:date="2015-08-21T11:12:00Z">
        <w:r w:rsidR="00B554A4">
          <w:t xml:space="preserve"> as mentioned in section 3.3 Power</w:t>
        </w:r>
      </w:ins>
      <w:r>
        <w:t xml:space="preserve">.  We plan to command and control the payload </w:t>
      </w:r>
      <w:r w:rsidR="0041241E">
        <w:t>in-band</w:t>
      </w:r>
      <w:r>
        <w:t xml:space="preserve"> using the digital uplink with our payload doing decryption, verification, and identification.  We will downlink telemetry from our payload on the digital downlink.  This can and will include any digital data needed by the primary mission</w:t>
      </w:r>
      <w:ins w:id="22" w:author="Jerry Buxton" w:date="2015-08-21T11:16:00Z">
        <w:r w:rsidR="001572AF">
          <w:t xml:space="preserve"> which are consistent with FCC Part 97 Amateur Radio Service rules</w:t>
        </w:r>
      </w:ins>
      <w:r>
        <w:t xml:space="preserve">.  We propose </w:t>
      </w:r>
      <w:r w:rsidR="0041241E">
        <w:t>no</w:t>
      </w:r>
      <w:r>
        <w:t xml:space="preserve"> need for any data from our payload to be transmitted for our payload to any system already on USAF WFOV.  There will be zero contact between our digital system and our data and the USAF WFOV payloads.  We will provide, in coordination with MSS, analog signals consisting of telemetry points from our payload that MSS wishes us to incorporate</w:t>
      </w:r>
      <w:ins w:id="23" w:author="Jerry Buxton" w:date="2015-08-21T11:00:00Z">
        <w:r w:rsidR="00BB7DBC">
          <w:t xml:space="preserve"> and which are consistent with FCC Part 97 Amateur </w:t>
        </w:r>
      </w:ins>
      <w:ins w:id="24" w:author="Jerry Buxton" w:date="2015-08-21T11:01:00Z">
        <w:r w:rsidR="00BB7DBC">
          <w:t>Radio Service rules</w:t>
        </w:r>
      </w:ins>
      <w:r>
        <w:t>.</w:t>
      </w:r>
    </w:p>
    <w:p w14:paraId="2F033E97" w14:textId="77777777" w:rsidR="00290BDC" w:rsidRPr="00290BDC" w:rsidRDefault="00290BDC" w:rsidP="00290BDC">
      <w:pPr>
        <w:pStyle w:val="ListParagraph"/>
        <w:ind w:left="1440"/>
      </w:pPr>
    </w:p>
    <w:p w14:paraId="2A84E738" w14:textId="77777777" w:rsidR="0095483A" w:rsidRPr="0095483A" w:rsidRDefault="00C3302E" w:rsidP="00DC2ADF">
      <w:pPr>
        <w:pStyle w:val="Heading1"/>
        <w:numPr>
          <w:ilvl w:val="0"/>
          <w:numId w:val="2"/>
        </w:numPr>
      </w:pPr>
      <w:r>
        <w:lastRenderedPageBreak/>
        <w:t>Key Points of Contact</w:t>
      </w:r>
    </w:p>
    <w:tbl>
      <w:tblPr>
        <w:tblStyle w:val="ListTable3-Accent11"/>
        <w:tblW w:w="8734" w:type="dxa"/>
        <w:tblInd w:w="622" w:type="dxa"/>
        <w:tblLook w:val="04A0" w:firstRow="1" w:lastRow="0" w:firstColumn="1" w:lastColumn="0" w:noHBand="0" w:noVBand="1"/>
      </w:tblPr>
      <w:tblGrid>
        <w:gridCol w:w="1616"/>
        <w:gridCol w:w="1892"/>
        <w:gridCol w:w="3514"/>
        <w:gridCol w:w="1712"/>
      </w:tblGrid>
      <w:tr w:rsidR="00C3302E" w14:paraId="6A2B759A" w14:textId="77777777" w:rsidTr="0095483A">
        <w:trPr>
          <w:cnfStyle w:val="100000000000" w:firstRow="1" w:lastRow="0" w:firstColumn="0" w:lastColumn="0" w:oddVBand="0" w:evenVBand="0" w:oddHBand="0" w:evenHBand="0" w:firstRowFirstColumn="0" w:firstRowLastColumn="0" w:lastRowFirstColumn="0" w:lastRowLastColumn="0"/>
          <w:trHeight w:val="334"/>
        </w:trPr>
        <w:tc>
          <w:tcPr>
            <w:cnfStyle w:val="001000000100" w:firstRow="0" w:lastRow="0" w:firstColumn="1" w:lastColumn="0" w:oddVBand="0" w:evenVBand="0" w:oddHBand="0" w:evenHBand="0" w:firstRowFirstColumn="1" w:firstRowLastColumn="0" w:lastRowFirstColumn="0" w:lastRowLastColumn="0"/>
            <w:tcW w:w="1616" w:type="dxa"/>
          </w:tcPr>
          <w:p w14:paraId="47A72A4E" w14:textId="77777777" w:rsidR="00C3302E" w:rsidRDefault="00C3302E" w:rsidP="00C3302E">
            <w:r>
              <w:t>Organization</w:t>
            </w:r>
          </w:p>
        </w:tc>
        <w:tc>
          <w:tcPr>
            <w:tcW w:w="1892" w:type="dxa"/>
          </w:tcPr>
          <w:p w14:paraId="730EDFCE" w14:textId="77777777" w:rsidR="00C3302E" w:rsidRDefault="00C3302E" w:rsidP="00C3302E">
            <w:pPr>
              <w:cnfStyle w:val="100000000000" w:firstRow="1" w:lastRow="0" w:firstColumn="0" w:lastColumn="0" w:oddVBand="0" w:evenVBand="0" w:oddHBand="0" w:evenHBand="0" w:firstRowFirstColumn="0" w:firstRowLastColumn="0" w:lastRowFirstColumn="0" w:lastRowLastColumn="0"/>
            </w:pPr>
            <w:r>
              <w:t>Name</w:t>
            </w:r>
          </w:p>
        </w:tc>
        <w:tc>
          <w:tcPr>
            <w:tcW w:w="3514" w:type="dxa"/>
          </w:tcPr>
          <w:p w14:paraId="1CACCA23" w14:textId="77777777" w:rsidR="00C3302E" w:rsidRDefault="00C3302E" w:rsidP="00C3302E">
            <w:pPr>
              <w:cnfStyle w:val="100000000000" w:firstRow="1" w:lastRow="0" w:firstColumn="0" w:lastColumn="0" w:oddVBand="0" w:evenVBand="0" w:oddHBand="0" w:evenHBand="0" w:firstRowFirstColumn="0" w:firstRowLastColumn="0" w:lastRowFirstColumn="0" w:lastRowLastColumn="0"/>
            </w:pPr>
            <w:r>
              <w:t>E-mail</w:t>
            </w:r>
          </w:p>
        </w:tc>
        <w:tc>
          <w:tcPr>
            <w:tcW w:w="1712" w:type="dxa"/>
          </w:tcPr>
          <w:p w14:paraId="2BD37490" w14:textId="77777777" w:rsidR="00C3302E" w:rsidRDefault="00C3302E" w:rsidP="00C3302E">
            <w:pPr>
              <w:cnfStyle w:val="100000000000" w:firstRow="1" w:lastRow="0" w:firstColumn="0" w:lastColumn="0" w:oddVBand="0" w:evenVBand="0" w:oddHBand="0" w:evenHBand="0" w:firstRowFirstColumn="0" w:firstRowLastColumn="0" w:lastRowFirstColumn="0" w:lastRowLastColumn="0"/>
            </w:pPr>
            <w:r>
              <w:t>Phone</w:t>
            </w:r>
          </w:p>
        </w:tc>
      </w:tr>
      <w:tr w:rsidR="00C3302E" w14:paraId="245753C2" w14:textId="77777777" w:rsidTr="0095483A">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616" w:type="dxa"/>
          </w:tcPr>
          <w:p w14:paraId="204B851D" w14:textId="77777777" w:rsidR="00C3302E" w:rsidRDefault="00C3302E" w:rsidP="00C3302E">
            <w:r>
              <w:t>AMSAT</w:t>
            </w:r>
          </w:p>
        </w:tc>
        <w:tc>
          <w:tcPr>
            <w:tcW w:w="1892" w:type="dxa"/>
          </w:tcPr>
          <w:p w14:paraId="0C3E8028" w14:textId="77777777" w:rsidR="00C3302E" w:rsidRDefault="00B849E0" w:rsidP="00C3302E">
            <w:pPr>
              <w:cnfStyle w:val="000000100000" w:firstRow="0" w:lastRow="0" w:firstColumn="0" w:lastColumn="0" w:oddVBand="0" w:evenVBand="0" w:oddHBand="1" w:evenHBand="0" w:firstRowFirstColumn="0" w:firstRowLastColumn="0" w:lastRowFirstColumn="0" w:lastRowLastColumn="0"/>
            </w:pPr>
            <w:r>
              <w:t>Jerry B</w:t>
            </w:r>
            <w:r w:rsidR="00C3302E">
              <w:t>uxton</w:t>
            </w:r>
          </w:p>
        </w:tc>
        <w:tc>
          <w:tcPr>
            <w:tcW w:w="3514" w:type="dxa"/>
          </w:tcPr>
          <w:p w14:paraId="54C7311B" w14:textId="77777777" w:rsidR="00C3302E" w:rsidRDefault="00B456D5" w:rsidP="00C3302E">
            <w:pPr>
              <w:cnfStyle w:val="000000100000" w:firstRow="0" w:lastRow="0" w:firstColumn="0" w:lastColumn="0" w:oddVBand="0" w:evenVBand="0" w:oddHBand="1" w:evenHBand="0" w:firstRowFirstColumn="0" w:firstRowLastColumn="0" w:lastRowFirstColumn="0" w:lastRowLastColumn="0"/>
            </w:pPr>
            <w:hyperlink r:id="rId8" w:history="1">
              <w:r w:rsidR="00C3302E" w:rsidRPr="00FB6325">
                <w:rPr>
                  <w:rStyle w:val="Hyperlink"/>
                </w:rPr>
                <w:t>vpe@amsat.org</w:t>
              </w:r>
            </w:hyperlink>
          </w:p>
        </w:tc>
        <w:tc>
          <w:tcPr>
            <w:tcW w:w="1712" w:type="dxa"/>
          </w:tcPr>
          <w:p w14:paraId="78B3C9F2" w14:textId="77777777" w:rsidR="00C3302E" w:rsidRDefault="00C3302E" w:rsidP="00C3302E">
            <w:pPr>
              <w:cnfStyle w:val="000000100000" w:firstRow="0" w:lastRow="0" w:firstColumn="0" w:lastColumn="0" w:oddVBand="0" w:evenVBand="0" w:oddHBand="1" w:evenHBand="0" w:firstRowFirstColumn="0" w:firstRowLastColumn="0" w:lastRowFirstColumn="0" w:lastRowLastColumn="0"/>
            </w:pPr>
            <w:r>
              <w:t>817-573-2465</w:t>
            </w:r>
          </w:p>
        </w:tc>
      </w:tr>
      <w:tr w:rsidR="00C3302E" w14:paraId="1B9AA1DD" w14:textId="77777777" w:rsidTr="0095483A">
        <w:trPr>
          <w:trHeight w:val="334"/>
        </w:trPr>
        <w:tc>
          <w:tcPr>
            <w:cnfStyle w:val="001000000000" w:firstRow="0" w:lastRow="0" w:firstColumn="1" w:lastColumn="0" w:oddVBand="0" w:evenVBand="0" w:oddHBand="0" w:evenHBand="0" w:firstRowFirstColumn="0" w:firstRowLastColumn="0" w:lastRowFirstColumn="0" w:lastRowLastColumn="0"/>
            <w:tcW w:w="1616" w:type="dxa"/>
          </w:tcPr>
          <w:p w14:paraId="45350348" w14:textId="77777777" w:rsidR="00C3302E" w:rsidRDefault="00C3302E" w:rsidP="00C3302E">
            <w:r>
              <w:t>MSS</w:t>
            </w:r>
          </w:p>
        </w:tc>
        <w:tc>
          <w:tcPr>
            <w:tcW w:w="1892" w:type="dxa"/>
          </w:tcPr>
          <w:p w14:paraId="1DCBB7C7" w14:textId="77777777" w:rsidR="00C3302E" w:rsidRDefault="00C3302E" w:rsidP="00C3302E">
            <w:pPr>
              <w:cnfStyle w:val="000000000000" w:firstRow="0" w:lastRow="0" w:firstColumn="0" w:lastColumn="0" w:oddVBand="0" w:evenVBand="0" w:oddHBand="0" w:evenHBand="0" w:firstRowFirstColumn="0" w:firstRowLastColumn="0" w:lastRowFirstColumn="0" w:lastRowLastColumn="0"/>
            </w:pPr>
            <w:r>
              <w:t>Stan Dubyn</w:t>
            </w:r>
          </w:p>
        </w:tc>
        <w:tc>
          <w:tcPr>
            <w:tcW w:w="3514" w:type="dxa"/>
          </w:tcPr>
          <w:p w14:paraId="2B55FFDF" w14:textId="77777777" w:rsidR="00C3302E" w:rsidRDefault="00B456D5" w:rsidP="00C3302E">
            <w:pPr>
              <w:cnfStyle w:val="000000000000" w:firstRow="0" w:lastRow="0" w:firstColumn="0" w:lastColumn="0" w:oddVBand="0" w:evenVBand="0" w:oddHBand="0" w:evenHBand="0" w:firstRowFirstColumn="0" w:firstRowLastColumn="0" w:lastRowFirstColumn="0" w:lastRowLastColumn="0"/>
            </w:pPr>
            <w:hyperlink r:id="rId9" w:history="1">
              <w:r w:rsidR="00C3302E" w:rsidRPr="00FB6325">
                <w:rPr>
                  <w:rStyle w:val="Hyperlink"/>
                </w:rPr>
                <w:t>stan.dubyn@millennium-space.com</w:t>
              </w:r>
            </w:hyperlink>
          </w:p>
        </w:tc>
        <w:tc>
          <w:tcPr>
            <w:tcW w:w="1712" w:type="dxa"/>
          </w:tcPr>
          <w:p w14:paraId="1D45D8CB" w14:textId="77777777" w:rsidR="00C3302E" w:rsidRDefault="00C3302E" w:rsidP="00C3302E">
            <w:pPr>
              <w:cnfStyle w:val="000000000000" w:firstRow="0" w:lastRow="0" w:firstColumn="0" w:lastColumn="0" w:oddVBand="0" w:evenVBand="0" w:oddHBand="0" w:evenHBand="0" w:firstRowFirstColumn="0" w:firstRowLastColumn="0" w:lastRowFirstColumn="0" w:lastRowLastColumn="0"/>
            </w:pPr>
            <w:r>
              <w:t>310-683-5850</w:t>
            </w:r>
          </w:p>
        </w:tc>
      </w:tr>
      <w:tr w:rsidR="00C3302E" w14:paraId="5CFEED7D" w14:textId="77777777" w:rsidTr="0095483A">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616" w:type="dxa"/>
          </w:tcPr>
          <w:p w14:paraId="16406504" w14:textId="77777777" w:rsidR="00C3302E" w:rsidRDefault="00C3302E" w:rsidP="00C3302E">
            <w:r>
              <w:t>Virginia Tech</w:t>
            </w:r>
          </w:p>
        </w:tc>
        <w:tc>
          <w:tcPr>
            <w:tcW w:w="1892" w:type="dxa"/>
          </w:tcPr>
          <w:p w14:paraId="3F701A1A" w14:textId="77777777" w:rsidR="00C3302E" w:rsidRDefault="00C3302E" w:rsidP="00C3302E">
            <w:pPr>
              <w:cnfStyle w:val="000000100000" w:firstRow="0" w:lastRow="0" w:firstColumn="0" w:lastColumn="0" w:oddVBand="0" w:evenVBand="0" w:oddHBand="1" w:evenHBand="0" w:firstRowFirstColumn="0" w:firstRowLastColumn="0" w:lastRowFirstColumn="0" w:lastRowLastColumn="0"/>
            </w:pPr>
            <w:r>
              <w:t>Bob McGwier</w:t>
            </w:r>
          </w:p>
        </w:tc>
        <w:tc>
          <w:tcPr>
            <w:tcW w:w="3514" w:type="dxa"/>
          </w:tcPr>
          <w:p w14:paraId="4AA63482" w14:textId="77777777" w:rsidR="00C3302E" w:rsidRDefault="00B456D5" w:rsidP="00C3302E">
            <w:pPr>
              <w:cnfStyle w:val="000000100000" w:firstRow="0" w:lastRow="0" w:firstColumn="0" w:lastColumn="0" w:oddVBand="0" w:evenVBand="0" w:oddHBand="1" w:evenHBand="0" w:firstRowFirstColumn="0" w:firstRowLastColumn="0" w:lastRowFirstColumn="0" w:lastRowLastColumn="0"/>
            </w:pPr>
            <w:hyperlink r:id="rId10" w:history="1">
              <w:r w:rsidR="00C3302E" w:rsidRPr="00FB6325">
                <w:rPr>
                  <w:rStyle w:val="Hyperlink"/>
                </w:rPr>
                <w:t>rwmcgwi@vt.edu</w:t>
              </w:r>
            </w:hyperlink>
          </w:p>
        </w:tc>
        <w:tc>
          <w:tcPr>
            <w:tcW w:w="1712" w:type="dxa"/>
          </w:tcPr>
          <w:p w14:paraId="653929A1" w14:textId="77777777" w:rsidR="00C3302E" w:rsidRDefault="00C3302E" w:rsidP="00C3302E">
            <w:pPr>
              <w:cnfStyle w:val="000000100000" w:firstRow="0" w:lastRow="0" w:firstColumn="0" w:lastColumn="0" w:oddVBand="0" w:evenVBand="0" w:oddHBand="1" w:evenHBand="0" w:firstRowFirstColumn="0" w:firstRowLastColumn="0" w:lastRowFirstColumn="0" w:lastRowLastColumn="0"/>
            </w:pPr>
            <w:r>
              <w:t>540-231-2041</w:t>
            </w:r>
          </w:p>
        </w:tc>
      </w:tr>
      <w:tr w:rsidR="00C3302E" w14:paraId="33E9CB17" w14:textId="77777777" w:rsidTr="0095483A">
        <w:trPr>
          <w:trHeight w:val="334"/>
        </w:trPr>
        <w:tc>
          <w:tcPr>
            <w:cnfStyle w:val="001000000000" w:firstRow="0" w:lastRow="0" w:firstColumn="1" w:lastColumn="0" w:oddVBand="0" w:evenVBand="0" w:oddHBand="0" w:evenHBand="0" w:firstRowFirstColumn="0" w:firstRowLastColumn="0" w:lastRowFirstColumn="0" w:lastRowLastColumn="0"/>
            <w:tcW w:w="1616" w:type="dxa"/>
          </w:tcPr>
          <w:p w14:paraId="3AE9B2BF" w14:textId="77777777" w:rsidR="00C3302E" w:rsidRDefault="00C3302E" w:rsidP="00C3302E">
            <w:r>
              <w:t>Virginia Tech</w:t>
            </w:r>
          </w:p>
        </w:tc>
        <w:tc>
          <w:tcPr>
            <w:tcW w:w="1892" w:type="dxa"/>
          </w:tcPr>
          <w:p w14:paraId="327B172A" w14:textId="77777777" w:rsidR="00C3302E" w:rsidRDefault="00C3302E" w:rsidP="00C3302E">
            <w:pPr>
              <w:cnfStyle w:val="000000000000" w:firstRow="0" w:lastRow="0" w:firstColumn="0" w:lastColumn="0" w:oddVBand="0" w:evenVBand="0" w:oddHBand="0" w:evenHBand="0" w:firstRowFirstColumn="0" w:firstRowLastColumn="0" w:lastRowFirstColumn="0" w:lastRowLastColumn="0"/>
            </w:pPr>
            <w:r>
              <w:t>Sonya Rowe</w:t>
            </w:r>
          </w:p>
        </w:tc>
        <w:tc>
          <w:tcPr>
            <w:tcW w:w="3514" w:type="dxa"/>
          </w:tcPr>
          <w:p w14:paraId="37346E91" w14:textId="77777777" w:rsidR="00C3302E" w:rsidRDefault="00B456D5" w:rsidP="00C3302E">
            <w:pPr>
              <w:cnfStyle w:val="000000000000" w:firstRow="0" w:lastRow="0" w:firstColumn="0" w:lastColumn="0" w:oddVBand="0" w:evenVBand="0" w:oddHBand="0" w:evenHBand="0" w:firstRowFirstColumn="0" w:firstRowLastColumn="0" w:lastRowFirstColumn="0" w:lastRowLastColumn="0"/>
            </w:pPr>
            <w:hyperlink r:id="rId11" w:history="1">
              <w:r w:rsidR="00C3302E" w:rsidRPr="00FB6325">
                <w:rPr>
                  <w:rStyle w:val="Hyperlink"/>
                </w:rPr>
                <w:t>sarowe@vt.edu</w:t>
              </w:r>
            </w:hyperlink>
          </w:p>
        </w:tc>
        <w:tc>
          <w:tcPr>
            <w:tcW w:w="1712" w:type="dxa"/>
          </w:tcPr>
          <w:p w14:paraId="71826F03" w14:textId="77777777" w:rsidR="00C3302E" w:rsidRDefault="00C3302E" w:rsidP="00C3302E">
            <w:pPr>
              <w:cnfStyle w:val="000000000000" w:firstRow="0" w:lastRow="0" w:firstColumn="0" w:lastColumn="0" w:oddVBand="0" w:evenVBand="0" w:oddHBand="0" w:evenHBand="0" w:firstRowFirstColumn="0" w:firstRowLastColumn="0" w:lastRowFirstColumn="0" w:lastRowLastColumn="0"/>
            </w:pPr>
            <w:r>
              <w:t>540-231-7053</w:t>
            </w:r>
          </w:p>
        </w:tc>
      </w:tr>
    </w:tbl>
    <w:p w14:paraId="2B20F4B8" w14:textId="77777777" w:rsidR="00014AEF" w:rsidRDefault="00C3302E" w:rsidP="00C3302E">
      <w:pPr>
        <w:pStyle w:val="Heading1"/>
        <w:numPr>
          <w:ilvl w:val="0"/>
          <w:numId w:val="2"/>
        </w:numPr>
      </w:pPr>
      <w:r>
        <w:t>Period of Performance</w:t>
      </w:r>
    </w:p>
    <w:p w14:paraId="2A58F5A3" w14:textId="77777777" w:rsidR="00EB4EFF" w:rsidRPr="00EB4EFF" w:rsidRDefault="00EB4EFF" w:rsidP="00EB4EFF">
      <w:pPr>
        <w:ind w:left="720"/>
      </w:pPr>
      <w:r>
        <w:t xml:space="preserve">The accommodations study </w:t>
      </w:r>
      <w:ins w:id="25" w:author="Robert McGwier" w:date="2015-08-21T08:29:00Z">
        <w:r w:rsidR="00301D3E">
          <w:t>shall</w:t>
        </w:r>
      </w:ins>
      <w:del w:id="26" w:author="Robert McGwier" w:date="2015-08-21T08:29:00Z">
        <w:r w:rsidDel="00301D3E">
          <w:delText>should</w:delText>
        </w:r>
      </w:del>
      <w:r>
        <w:t xml:space="preserve"> be delivered </w:t>
      </w:r>
      <w:r w:rsidR="00E74117">
        <w:t xml:space="preserve">to AMSAT </w:t>
      </w:r>
      <w:r>
        <w:t>eight weeks after proposal acceptance.</w:t>
      </w:r>
    </w:p>
    <w:p w14:paraId="31D429EF" w14:textId="77777777" w:rsidR="00C3302E" w:rsidRDefault="00C3302E" w:rsidP="00C3302E">
      <w:pPr>
        <w:pStyle w:val="Heading1"/>
        <w:numPr>
          <w:ilvl w:val="0"/>
          <w:numId w:val="2"/>
        </w:numPr>
      </w:pPr>
      <w:r>
        <w:t>Deliverables</w:t>
      </w:r>
    </w:p>
    <w:p w14:paraId="335986BF" w14:textId="77777777" w:rsidR="006D5E9E" w:rsidRPr="006D5E9E" w:rsidRDefault="006D5E9E" w:rsidP="006D5E9E">
      <w:pPr>
        <w:pStyle w:val="ListParagraph"/>
      </w:pPr>
      <w:r>
        <w:t xml:space="preserve">The following </w:t>
      </w:r>
      <w:ins w:id="27" w:author="Robert McGwier" w:date="2015-08-21T08:30:00Z">
        <w:r w:rsidR="00301D3E">
          <w:t>shall</w:t>
        </w:r>
      </w:ins>
      <w:del w:id="28" w:author="Robert McGwier" w:date="2015-08-21T08:30:00Z">
        <w:r w:rsidDel="00301D3E">
          <w:delText>will</w:delText>
        </w:r>
      </w:del>
      <w:r>
        <w:t xml:space="preserve"> be included in the final delivery of the accommodations study to AMSAT:</w:t>
      </w:r>
    </w:p>
    <w:p w14:paraId="0C932DD3" w14:textId="77777777" w:rsidR="00C3302E" w:rsidRDefault="00C3302E" w:rsidP="006D5E9E">
      <w:pPr>
        <w:pStyle w:val="Heading3"/>
        <w:numPr>
          <w:ilvl w:val="0"/>
          <w:numId w:val="5"/>
        </w:numPr>
      </w:pPr>
      <w:r>
        <w:t>Preliminary ICD</w:t>
      </w:r>
    </w:p>
    <w:p w14:paraId="0551A25E" w14:textId="77777777" w:rsidR="00C3302E" w:rsidRDefault="00C3302E" w:rsidP="006D5E9E">
      <w:pPr>
        <w:pStyle w:val="Heading3"/>
        <w:numPr>
          <w:ilvl w:val="0"/>
          <w:numId w:val="5"/>
        </w:numPr>
      </w:pPr>
      <w:r>
        <w:t>Preliminary Payload Integration Plan</w:t>
      </w:r>
    </w:p>
    <w:p w14:paraId="27CE91CB" w14:textId="77777777" w:rsidR="00C3302E" w:rsidRDefault="00BD30CB" w:rsidP="006D5E9E">
      <w:pPr>
        <w:pStyle w:val="Heading3"/>
        <w:numPr>
          <w:ilvl w:val="0"/>
          <w:numId w:val="5"/>
        </w:numPr>
      </w:pPr>
      <w:r>
        <w:t>Integration Risk Assessment</w:t>
      </w:r>
    </w:p>
    <w:p w14:paraId="3ABBE194" w14:textId="77777777" w:rsidR="00BD30CB" w:rsidRDefault="006D5E9E" w:rsidP="006D5E9E">
      <w:pPr>
        <w:ind w:left="2160"/>
      </w:pPr>
      <w:r>
        <w:t>Including Technical and schedule Risk</w:t>
      </w:r>
    </w:p>
    <w:p w14:paraId="54C9B385" w14:textId="77777777" w:rsidR="00BD30CB" w:rsidRDefault="00BD30CB" w:rsidP="006D5E9E">
      <w:pPr>
        <w:pStyle w:val="Heading3"/>
        <w:numPr>
          <w:ilvl w:val="0"/>
          <w:numId w:val="5"/>
        </w:numPr>
      </w:pPr>
      <w:r>
        <w:t>Operational Risk Assessment</w:t>
      </w:r>
    </w:p>
    <w:p w14:paraId="58F8DD77" w14:textId="77777777" w:rsidR="00BD30CB" w:rsidRDefault="006D5E9E" w:rsidP="006D5E9E">
      <w:pPr>
        <w:ind w:left="2160"/>
      </w:pPr>
      <w:r>
        <w:t xml:space="preserve">Including </w:t>
      </w:r>
      <w:r w:rsidR="00BD30CB">
        <w:t>Likelihood vs. Consequence of any on-orbit secondary payload flip-outs</w:t>
      </w:r>
    </w:p>
    <w:p w14:paraId="5E550A80" w14:textId="77777777" w:rsidR="006D5E9E" w:rsidRPr="006D5E9E" w:rsidRDefault="00BD30CB" w:rsidP="006D5E9E">
      <w:pPr>
        <w:pStyle w:val="Heading3"/>
        <w:numPr>
          <w:ilvl w:val="0"/>
          <w:numId w:val="5"/>
        </w:numPr>
      </w:pPr>
      <w:r>
        <w:t>Payload Integration Cost Estimate</w:t>
      </w:r>
    </w:p>
    <w:p w14:paraId="7F80BC65" w14:textId="77777777" w:rsidR="00BD30CB" w:rsidRDefault="00BD30CB" w:rsidP="006D5E9E">
      <w:pPr>
        <w:pStyle w:val="Heading3"/>
        <w:numPr>
          <w:ilvl w:val="0"/>
          <w:numId w:val="5"/>
        </w:numPr>
      </w:pPr>
      <w:r>
        <w:t>Out</w:t>
      </w:r>
      <w:r w:rsidR="00230926">
        <w:t>-</w:t>
      </w:r>
      <w:r>
        <w:t xml:space="preserve">brief and Recommendation to Col. Kennedy and the USAF SMC/RSFT Program Office </w:t>
      </w:r>
    </w:p>
    <w:p w14:paraId="08C85E1D" w14:textId="77777777" w:rsidR="00BD30CB" w:rsidRDefault="006D5E9E" w:rsidP="006D5E9E">
      <w:pPr>
        <w:ind w:left="2160"/>
      </w:pPr>
      <w:r>
        <w:t>Including a “</w:t>
      </w:r>
      <w:r w:rsidR="00BD30CB">
        <w:t>Go/No-Go</w:t>
      </w:r>
      <w:r>
        <w:t>”</w:t>
      </w:r>
      <w:r w:rsidR="00BD30CB">
        <w:t xml:space="preserve"> Recommendation</w:t>
      </w:r>
    </w:p>
    <w:p w14:paraId="09CF35E9" w14:textId="77777777" w:rsidR="00BD30CB" w:rsidRDefault="00BD30CB" w:rsidP="00BD30CB">
      <w:pPr>
        <w:pStyle w:val="Heading1"/>
        <w:numPr>
          <w:ilvl w:val="0"/>
          <w:numId w:val="2"/>
        </w:numPr>
      </w:pPr>
      <w:r>
        <w:t>Funding Commitment</w:t>
      </w:r>
    </w:p>
    <w:p w14:paraId="6D53E809" w14:textId="47279779" w:rsidR="00800C6D" w:rsidRPr="00800C6D" w:rsidRDefault="00800C6D" w:rsidP="00800C6D">
      <w:pPr>
        <w:ind w:left="720"/>
      </w:pPr>
      <w:del w:id="29" w:author="Jerry Buxton" w:date="2015-08-21T11:06:00Z">
        <w:r w:rsidDel="00276EA0">
          <w:delText xml:space="preserve">To </w:delText>
        </w:r>
      </w:del>
      <w:ins w:id="30" w:author="Jerry Buxton" w:date="2015-08-21T11:06:00Z">
        <w:r w:rsidR="00276EA0">
          <w:t xml:space="preserve">Shall </w:t>
        </w:r>
      </w:ins>
      <w:r>
        <w:t>be provided by AMSAT</w:t>
      </w:r>
      <w:del w:id="31" w:author="Jerry Buxton" w:date="2015-08-21T11:06:00Z">
        <w:r w:rsidDel="00276EA0">
          <w:delText xml:space="preserve"> BOD</w:delText>
        </w:r>
      </w:del>
    </w:p>
    <w:p w14:paraId="46F98A8B" w14:textId="77777777" w:rsidR="00C3302E" w:rsidRPr="00C3302E" w:rsidRDefault="00C3302E" w:rsidP="00C3302E">
      <w:pPr>
        <w:ind w:left="360"/>
      </w:pPr>
    </w:p>
    <w:p w14:paraId="6E44D846" w14:textId="77777777" w:rsidR="00014AEF" w:rsidRPr="00014AEF" w:rsidRDefault="00014AEF" w:rsidP="00800C6D">
      <w:pPr>
        <w:ind w:left="720"/>
      </w:pPr>
    </w:p>
    <w:p w14:paraId="6229F734" w14:textId="77777777" w:rsidR="00014AEF" w:rsidRPr="00014AEF" w:rsidRDefault="00014AEF" w:rsidP="00014AEF"/>
    <w:sectPr w:rsidR="00014AEF" w:rsidRPr="00014AEF" w:rsidSect="0095483A">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951F55" w14:textId="77777777" w:rsidR="00B456D5" w:rsidRDefault="00B456D5" w:rsidP="0095483A">
      <w:pPr>
        <w:spacing w:after="0" w:line="240" w:lineRule="auto"/>
      </w:pPr>
      <w:r>
        <w:separator/>
      </w:r>
    </w:p>
  </w:endnote>
  <w:endnote w:type="continuationSeparator" w:id="0">
    <w:p w14:paraId="5168313D" w14:textId="77777777" w:rsidR="00B456D5" w:rsidRDefault="00B456D5" w:rsidP="00954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altName w:val="Arial"/>
    <w:charset w:val="00"/>
    <w:family w:val="auto"/>
    <w:pitch w:val="variable"/>
    <w:sig w:usb0="00000000" w:usb1="5000A1FF" w:usb2="00000000" w:usb3="00000000" w:csb0="000001B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2C6AFB" w14:textId="77777777" w:rsidR="00B353A2" w:rsidRDefault="00B353A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1091105"/>
      <w:docPartObj>
        <w:docPartGallery w:val="Page Numbers (Bottom of Page)"/>
        <w:docPartUnique/>
      </w:docPartObj>
    </w:sdtPr>
    <w:sdtEndPr>
      <w:rPr>
        <w:noProof/>
      </w:rPr>
    </w:sdtEndPr>
    <w:sdtContent>
      <w:p w14:paraId="471ABB12" w14:textId="77777777" w:rsidR="0095483A" w:rsidRDefault="0095483A">
        <w:pPr>
          <w:pStyle w:val="Footer"/>
          <w:jc w:val="center"/>
        </w:pPr>
        <w:r>
          <w:fldChar w:fldCharType="begin"/>
        </w:r>
        <w:r>
          <w:instrText xml:space="preserve"> PAGE   \* MERGEFORMAT </w:instrText>
        </w:r>
        <w:r>
          <w:fldChar w:fldCharType="separate"/>
        </w:r>
        <w:r w:rsidR="00BD04B3">
          <w:rPr>
            <w:noProof/>
          </w:rPr>
          <w:t>4</w:t>
        </w:r>
        <w:r>
          <w:rPr>
            <w:noProof/>
          </w:rPr>
          <w:fldChar w:fldCharType="end"/>
        </w:r>
      </w:p>
    </w:sdtContent>
  </w:sdt>
  <w:p w14:paraId="67877741" w14:textId="77777777" w:rsidR="0095483A" w:rsidRDefault="0095483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607850" w14:textId="77777777" w:rsidR="00B353A2" w:rsidRDefault="00B353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4F4DFE" w14:textId="77777777" w:rsidR="00B456D5" w:rsidRDefault="00B456D5" w:rsidP="0095483A">
      <w:pPr>
        <w:spacing w:after="0" w:line="240" w:lineRule="auto"/>
      </w:pPr>
      <w:r>
        <w:separator/>
      </w:r>
    </w:p>
  </w:footnote>
  <w:footnote w:type="continuationSeparator" w:id="0">
    <w:p w14:paraId="5F151972" w14:textId="77777777" w:rsidR="00B456D5" w:rsidRDefault="00B456D5" w:rsidP="009548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FCEA63" w14:textId="77777777" w:rsidR="00B353A2" w:rsidRDefault="00B353A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B060E3" w14:textId="77777777" w:rsidR="00B353A2" w:rsidRDefault="00B353A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D48E56" w14:textId="640F6931" w:rsidR="00B353A2" w:rsidRDefault="00B353A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666791"/>
    <w:multiLevelType w:val="hybridMultilevel"/>
    <w:tmpl w:val="CE8EB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3D0713"/>
    <w:multiLevelType w:val="hybridMultilevel"/>
    <w:tmpl w:val="AB4857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CE81A59"/>
    <w:multiLevelType w:val="hybridMultilevel"/>
    <w:tmpl w:val="0A1E6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33390E"/>
    <w:multiLevelType w:val="multilevel"/>
    <w:tmpl w:val="CB6C7CD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763A4E20"/>
    <w:multiLevelType w:val="hybridMultilevel"/>
    <w:tmpl w:val="01F22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erry Buxton">
    <w15:presenceInfo w15:providerId="Windows Live" w15:userId="2a605e62ee7731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AEF"/>
    <w:rsid w:val="00014AEF"/>
    <w:rsid w:val="000264EF"/>
    <w:rsid w:val="00057BBD"/>
    <w:rsid w:val="001572AF"/>
    <w:rsid w:val="001E4681"/>
    <w:rsid w:val="00230926"/>
    <w:rsid w:val="00276EA0"/>
    <w:rsid w:val="00290BDC"/>
    <w:rsid w:val="00301D3E"/>
    <w:rsid w:val="003D6A5E"/>
    <w:rsid w:val="0040347F"/>
    <w:rsid w:val="0041241E"/>
    <w:rsid w:val="00455616"/>
    <w:rsid w:val="00465ECD"/>
    <w:rsid w:val="004F0589"/>
    <w:rsid w:val="004F1D25"/>
    <w:rsid w:val="00581154"/>
    <w:rsid w:val="005B39A1"/>
    <w:rsid w:val="006221D8"/>
    <w:rsid w:val="006378DE"/>
    <w:rsid w:val="006D5E9E"/>
    <w:rsid w:val="007A62AA"/>
    <w:rsid w:val="007A7B02"/>
    <w:rsid w:val="00800C6D"/>
    <w:rsid w:val="00911B9B"/>
    <w:rsid w:val="00944BB5"/>
    <w:rsid w:val="009518CB"/>
    <w:rsid w:val="0095483A"/>
    <w:rsid w:val="009E4071"/>
    <w:rsid w:val="00A54002"/>
    <w:rsid w:val="00AC5F77"/>
    <w:rsid w:val="00AF3520"/>
    <w:rsid w:val="00B3001C"/>
    <w:rsid w:val="00B314BE"/>
    <w:rsid w:val="00B353A2"/>
    <w:rsid w:val="00B456D5"/>
    <w:rsid w:val="00B554A4"/>
    <w:rsid w:val="00B849E0"/>
    <w:rsid w:val="00BB7DBC"/>
    <w:rsid w:val="00BD04B3"/>
    <w:rsid w:val="00BD30CB"/>
    <w:rsid w:val="00C0690E"/>
    <w:rsid w:val="00C3302E"/>
    <w:rsid w:val="00C84CC9"/>
    <w:rsid w:val="00CC5576"/>
    <w:rsid w:val="00D40274"/>
    <w:rsid w:val="00DC0159"/>
    <w:rsid w:val="00E74117"/>
    <w:rsid w:val="00EB4EFF"/>
    <w:rsid w:val="00F61B35"/>
    <w:rsid w:val="00F771C1"/>
    <w:rsid w:val="00F91002"/>
    <w:rsid w:val="00FD20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0A5CA98"/>
  <w15:docId w15:val="{AB998D42-3486-451F-B47F-3A61509A1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14A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14A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14AE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14AE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518C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4AEF"/>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014A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4AE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14AE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14AEF"/>
    <w:pPr>
      <w:ind w:left="720"/>
      <w:contextualSpacing/>
    </w:pPr>
  </w:style>
  <w:style w:type="character" w:customStyle="1" w:styleId="Heading3Char">
    <w:name w:val="Heading 3 Char"/>
    <w:basedOn w:val="DefaultParagraphFont"/>
    <w:link w:val="Heading3"/>
    <w:uiPriority w:val="9"/>
    <w:rsid w:val="00014AEF"/>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014AEF"/>
    <w:pPr>
      <w:spacing w:after="0" w:line="240" w:lineRule="auto"/>
    </w:pPr>
    <w:rPr>
      <w:rFonts w:eastAsiaTheme="minorEastAsia"/>
    </w:rPr>
  </w:style>
  <w:style w:type="character" w:customStyle="1" w:styleId="Heading4Char">
    <w:name w:val="Heading 4 Char"/>
    <w:basedOn w:val="DefaultParagraphFont"/>
    <w:link w:val="Heading4"/>
    <w:uiPriority w:val="9"/>
    <w:rsid w:val="00014AEF"/>
    <w:rPr>
      <w:rFonts w:asciiTheme="majorHAnsi" w:eastAsiaTheme="majorEastAsia" w:hAnsiTheme="majorHAnsi" w:cstheme="majorBidi"/>
      <w:i/>
      <w:iCs/>
      <w:color w:val="2E74B5" w:themeColor="accent1" w:themeShade="BF"/>
    </w:rPr>
  </w:style>
  <w:style w:type="character" w:styleId="SubtleEmphasis">
    <w:name w:val="Subtle Emphasis"/>
    <w:basedOn w:val="DefaultParagraphFont"/>
    <w:uiPriority w:val="19"/>
    <w:qFormat/>
    <w:rsid w:val="00FD200B"/>
    <w:rPr>
      <w:i/>
      <w:iCs/>
      <w:color w:val="404040" w:themeColor="text1" w:themeTint="BF"/>
    </w:rPr>
  </w:style>
  <w:style w:type="paragraph" w:styleId="Subtitle">
    <w:name w:val="Subtitle"/>
    <w:basedOn w:val="Normal"/>
    <w:next w:val="Normal"/>
    <w:link w:val="SubtitleChar"/>
    <w:uiPriority w:val="11"/>
    <w:qFormat/>
    <w:rsid w:val="00FD200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D200B"/>
    <w:rPr>
      <w:rFonts w:eastAsiaTheme="minorEastAsia"/>
      <w:color w:val="5A5A5A" w:themeColor="text1" w:themeTint="A5"/>
      <w:spacing w:val="15"/>
    </w:rPr>
  </w:style>
  <w:style w:type="character" w:styleId="Emphasis">
    <w:name w:val="Emphasis"/>
    <w:basedOn w:val="DefaultParagraphFont"/>
    <w:uiPriority w:val="20"/>
    <w:qFormat/>
    <w:rsid w:val="00FD200B"/>
    <w:rPr>
      <w:i/>
      <w:iCs/>
    </w:rPr>
  </w:style>
  <w:style w:type="character" w:styleId="IntenseEmphasis">
    <w:name w:val="Intense Emphasis"/>
    <w:basedOn w:val="DefaultParagraphFont"/>
    <w:uiPriority w:val="21"/>
    <w:qFormat/>
    <w:rsid w:val="00FD200B"/>
    <w:rPr>
      <w:i/>
      <w:iCs/>
      <w:color w:val="5B9BD5" w:themeColor="accent1"/>
    </w:rPr>
  </w:style>
  <w:style w:type="character" w:styleId="Strong">
    <w:name w:val="Strong"/>
    <w:basedOn w:val="DefaultParagraphFont"/>
    <w:uiPriority w:val="22"/>
    <w:qFormat/>
    <w:rsid w:val="00FD200B"/>
    <w:rPr>
      <w:b/>
      <w:bCs/>
    </w:rPr>
  </w:style>
  <w:style w:type="paragraph" w:customStyle="1" w:styleId="DecimalAligned">
    <w:name w:val="Decimal Aligned"/>
    <w:basedOn w:val="Normal"/>
    <w:uiPriority w:val="40"/>
    <w:qFormat/>
    <w:rsid w:val="00C3302E"/>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C3302E"/>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C3302E"/>
    <w:rPr>
      <w:rFonts w:eastAsiaTheme="minorEastAsia" w:cs="Times New Roman"/>
      <w:sz w:val="20"/>
      <w:szCs w:val="20"/>
    </w:rPr>
  </w:style>
  <w:style w:type="table" w:styleId="MediumShading2-Accent5">
    <w:name w:val="Medium Shading 2 Accent 5"/>
    <w:basedOn w:val="TableNormal"/>
    <w:uiPriority w:val="64"/>
    <w:rsid w:val="00C3302E"/>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39"/>
    <w:rsid w:val="00C330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11">
    <w:name w:val="List Table 3 - Accent 11"/>
    <w:basedOn w:val="TableNormal"/>
    <w:uiPriority w:val="48"/>
    <w:rsid w:val="00C3302E"/>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styleId="Hyperlink">
    <w:name w:val="Hyperlink"/>
    <w:basedOn w:val="DefaultParagraphFont"/>
    <w:uiPriority w:val="99"/>
    <w:unhideWhenUsed/>
    <w:rsid w:val="00C3302E"/>
    <w:rPr>
      <w:color w:val="0563C1" w:themeColor="hyperlink"/>
      <w:u w:val="single"/>
    </w:rPr>
  </w:style>
  <w:style w:type="character" w:customStyle="1" w:styleId="Heading5Char">
    <w:name w:val="Heading 5 Char"/>
    <w:basedOn w:val="DefaultParagraphFont"/>
    <w:link w:val="Heading5"/>
    <w:uiPriority w:val="9"/>
    <w:rsid w:val="009518CB"/>
    <w:rPr>
      <w:rFonts w:asciiTheme="majorHAnsi" w:eastAsiaTheme="majorEastAsia" w:hAnsiTheme="majorHAnsi" w:cstheme="majorBidi"/>
      <w:color w:val="2E74B5" w:themeColor="accent1" w:themeShade="BF"/>
    </w:rPr>
  </w:style>
  <w:style w:type="paragraph" w:styleId="Header">
    <w:name w:val="header"/>
    <w:basedOn w:val="Normal"/>
    <w:link w:val="HeaderChar"/>
    <w:uiPriority w:val="99"/>
    <w:unhideWhenUsed/>
    <w:rsid w:val="009548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83A"/>
  </w:style>
  <w:style w:type="paragraph" w:styleId="Footer">
    <w:name w:val="footer"/>
    <w:basedOn w:val="Normal"/>
    <w:link w:val="FooterChar"/>
    <w:uiPriority w:val="99"/>
    <w:unhideWhenUsed/>
    <w:rsid w:val="009548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83A"/>
  </w:style>
  <w:style w:type="paragraph" w:styleId="BalloonText">
    <w:name w:val="Balloon Text"/>
    <w:basedOn w:val="Normal"/>
    <w:link w:val="BalloonTextChar"/>
    <w:uiPriority w:val="99"/>
    <w:semiHidden/>
    <w:unhideWhenUsed/>
    <w:rsid w:val="00AC5F7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5F7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pe@amsat.org"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arowe@vt.edu"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rwmcgwi@vt.edu" TargetMode="Externa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stan.dubyn@millennium-space.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45FB5F-92F8-496C-AF7D-CD3EECC01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898</Words>
  <Characters>5123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Sonya</dc:creator>
  <cp:keywords/>
  <dc:description/>
  <cp:lastModifiedBy>Jerry Buxton</cp:lastModifiedBy>
  <cp:revision>12</cp:revision>
  <dcterms:created xsi:type="dcterms:W3CDTF">2015-08-21T16:02:00Z</dcterms:created>
  <dcterms:modified xsi:type="dcterms:W3CDTF">2015-08-26T22:26:00Z</dcterms:modified>
</cp:coreProperties>
</file>